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p14">
  <w:body>
    <w:p w:rsidR="00E32082" w:rsidP="4C4CA998" w:rsidRDefault="00E32082" w14:paraId="49F56BA6" w14:textId="77777777">
      <w:pPr>
        <w:pStyle w:val="BodyText"/>
        <w:spacing w:line="360" w:lineRule="auto"/>
      </w:pPr>
      <w:bookmarkStart w:name="bkRunHead" w:id="0"/>
    </w:p>
    <w:p w:rsidR="00E32082" w:rsidP="4C4CA998" w:rsidRDefault="00E32082" w14:paraId="672F9326" w14:textId="77777777">
      <w:pPr>
        <w:pStyle w:val="BodyText"/>
        <w:spacing w:line="360" w:lineRule="auto"/>
      </w:pPr>
    </w:p>
    <w:p w:rsidR="00E32082" w:rsidP="4C4CA998" w:rsidRDefault="00E32082" w14:paraId="272CFC76" w14:textId="77777777">
      <w:pPr>
        <w:pStyle w:val="BodyText"/>
        <w:spacing w:line="360" w:lineRule="auto"/>
      </w:pPr>
    </w:p>
    <w:p w:rsidR="00E32082" w:rsidP="4C4CA998" w:rsidRDefault="00E32082" w14:paraId="03DE04AD" w14:textId="77777777">
      <w:pPr>
        <w:pStyle w:val="BodyText"/>
        <w:spacing w:line="360" w:lineRule="auto"/>
      </w:pPr>
    </w:p>
    <w:p w:rsidR="00E32082" w:rsidP="4C4CA998" w:rsidRDefault="00436311" w14:paraId="77661119" w14:textId="77777777">
      <w:pPr>
        <w:pStyle w:val="BodyText"/>
        <w:spacing w:line="360" w:lineRule="auto"/>
      </w:pPr>
      <w:r>
        <w:rPr>
          <w:noProof/>
          <w:color w:val="2B579A"/>
          <w:shd w:val="clear" w:color="auto" w:fill="E6E6E6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2F08E71" wp14:editId="01955A06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5715" b="0"/>
            <wp:wrapSquare wrapText="bothSides"/>
            <wp:docPr id="3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0D815F0">
        <w:rPr/>
        <w:t/>
      </w:r>
    </w:p>
    <w:p w:rsidR="00E32082" w:rsidP="4C4CA998" w:rsidRDefault="00436311" w14:paraId="21AAEB63" w14:textId="77777777">
      <w:pPr>
        <w:pStyle w:val="BodyText"/>
        <w:spacing w:line="360" w:lineRule="auto"/>
      </w:pPr>
      <w:r>
        <w:rPr>
          <w:noProof/>
          <w:color w:val="2B579A"/>
          <w:shd w:val="clear" w:color="auto" w:fill="E6E6E6"/>
          <w:lang w:val="en-US" w:eastAsia="en-US"/>
        </w:rPr>
        <w:drawing>
          <wp:anchor distT="0" distB="0" distL="114300" distR="114300" simplePos="0" relativeHeight="251658241" behindDoc="0" locked="0" layoutInCell="1" allowOverlap="1" wp14:anchorId="59AB4AE8" wp14:editId="1B657F00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595880" cy="8680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868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40D815F0">
        <w:rPr/>
        <w:t/>
      </w:r>
    </w:p>
    <w:p w:rsidR="00E32082" w:rsidP="4C4CA998" w:rsidRDefault="00E32082" w14:paraId="3514FFD2" w14:textId="77777777">
      <w:pPr>
        <w:pStyle w:val="BodyText"/>
        <w:spacing w:line="360" w:lineRule="auto"/>
      </w:pPr>
    </w:p>
    <w:p w:rsidR="00E32082" w:rsidP="4C4CA998" w:rsidRDefault="00E32082" w14:paraId="01A6E061" w14:textId="77777777">
      <w:pPr>
        <w:pStyle w:val="BodyText"/>
        <w:spacing w:line="360" w:lineRule="auto"/>
      </w:pPr>
    </w:p>
    <w:p w:rsidR="00E32082" w:rsidP="4C4CA998" w:rsidRDefault="00E32082" w14:paraId="79FA887B" w14:textId="77777777">
      <w:pPr>
        <w:pStyle w:val="BodyText"/>
        <w:spacing w:line="360" w:lineRule="auto"/>
      </w:pPr>
    </w:p>
    <w:p w:rsidRPr="004A6F4A" w:rsidR="00E32082" w:rsidP="4C4CA998" w:rsidRDefault="00E32082" w14:paraId="1B52CD13" w14:textId="77777777">
      <w:pPr>
        <w:pStyle w:val="Title"/>
        <w:spacing w:line="360" w:lineRule="auto"/>
        <w:jc w:val="center"/>
        <w:rPr>
          <w:rFonts w:ascii="Calibri" w:hAnsi="Calibri"/>
          <w:b/>
          <w:bCs/>
          <w:color w:val="000000"/>
          <w:sz w:val="36"/>
          <w:szCs w:val="36"/>
        </w:rPr>
      </w:pPr>
    </w:p>
    <w:p w:rsidRPr="004A6F4A" w:rsidR="00E32082" w:rsidP="4C4CA998" w:rsidRDefault="00E32082" w14:paraId="5292109E" w14:textId="73E601DA">
      <w:pPr>
        <w:pStyle w:val="Title"/>
        <w:spacing w:line="360" w:lineRule="auto"/>
        <w:jc w:val="center"/>
        <w:rPr>
          <w:rFonts w:ascii="Calibri" w:hAnsi="Calibri"/>
          <w:b/>
          <w:bCs/>
          <w:color w:val="000000"/>
          <w:sz w:val="36"/>
          <w:szCs w:val="36"/>
        </w:rPr>
      </w:pPr>
      <w:r w:rsidRPr="12053F4E">
        <w:rPr>
          <w:rFonts w:ascii="Calibri" w:hAnsi="Calibri"/>
          <w:b/>
          <w:bCs/>
          <w:color w:val="000000" w:themeColor="text1"/>
          <w:sz w:val="36"/>
          <w:szCs w:val="36"/>
        </w:rPr>
        <w:t xml:space="preserve">Relatório </w:t>
      </w:r>
      <w:r w:rsidRPr="12053F4E" w:rsidR="1C4DAE31">
        <w:rPr>
          <w:rFonts w:ascii="Calibri" w:hAnsi="Calibri"/>
          <w:b/>
          <w:bCs/>
          <w:color w:val="000000" w:themeColor="text1"/>
          <w:sz w:val="36"/>
          <w:szCs w:val="36"/>
        </w:rPr>
        <w:t xml:space="preserve">do diagnóstico da </w:t>
      </w:r>
      <w:r w:rsidRPr="12053F4E" w:rsidR="425FCDD9">
        <w:rPr>
          <w:rFonts w:ascii="Calibri" w:hAnsi="Calibri"/>
          <w:b/>
          <w:bCs/>
          <w:color w:val="000000" w:themeColor="text1"/>
          <w:sz w:val="36"/>
          <w:szCs w:val="36"/>
        </w:rPr>
        <w:t>C</w:t>
      </w:r>
      <w:r w:rsidRPr="12053F4E" w:rsidR="1C4DAE31">
        <w:rPr>
          <w:rFonts w:ascii="Calibri" w:hAnsi="Calibri"/>
          <w:b/>
          <w:bCs/>
          <w:color w:val="000000" w:themeColor="text1"/>
          <w:sz w:val="36"/>
          <w:szCs w:val="36"/>
        </w:rPr>
        <w:t xml:space="preserve">ultura </w:t>
      </w:r>
      <w:r w:rsidRPr="12053F4E" w:rsidR="6DD6157E">
        <w:rPr>
          <w:rFonts w:ascii="Calibri" w:hAnsi="Calibri"/>
          <w:b/>
          <w:bCs/>
          <w:color w:val="000000" w:themeColor="text1"/>
          <w:sz w:val="36"/>
          <w:szCs w:val="36"/>
        </w:rPr>
        <w:t>Organizacional</w:t>
      </w:r>
      <w:r w:rsidRPr="4C4CA998" w:rsidR="4CD100A9">
        <w:rPr>
          <w:rFonts w:ascii="Calibri" w:hAnsi="Calibri"/>
          <w:b/>
          <w:bCs/>
          <w:color w:val="000000" w:themeColor="text1"/>
          <w:sz w:val="36"/>
          <w:szCs w:val="36"/>
        </w:rPr>
        <w:t xml:space="preserve"> da Devscope</w:t>
      </w:r>
    </w:p>
    <w:p w:rsidRPr="00E32082" w:rsidR="00E32082" w:rsidP="4C4CA998" w:rsidRDefault="00E32082" w14:paraId="48945883" w14:textId="77777777">
      <w:pPr>
        <w:spacing w:line="360" w:lineRule="auto"/>
        <w:jc w:val="center"/>
        <w:rPr>
          <w:rFonts w:ascii="Calibri" w:hAnsi="Calibri"/>
          <w:sz w:val="32"/>
          <w:szCs w:val="32"/>
        </w:rPr>
      </w:pPr>
      <w:commentRangeStart w:id="1900632210"/>
      <w:r w:rsidRPr="4C4CA998" w:rsidR="2DE2647E">
        <w:rPr>
          <w:rFonts w:ascii="Calibri" w:hAnsi="Calibri" w:cs="Times New Roman"/>
          <w:color w:val="000000"/>
          <w:spacing w:val="15"/>
          <w:sz w:val="32"/>
          <w:szCs w:val="32"/>
        </w:rPr>
        <w:t>Subtítulo</w:t>
      </w:r>
      <w:r w:rsidRPr="00D64766" w:rsidR="2DE2647E">
        <w:rPr>
          <w:rFonts w:ascii="Calibri" w:hAnsi="Calibri"/>
          <w:sz w:val="32"/>
          <w:szCs w:val="32"/>
        </w:rPr>
        <w:t xml:space="preserve"> - </w:t>
      </w:r>
      <w:proofErr w:type="spellStart"/>
      <w:r w:rsidRPr="00D64766" w:rsidR="2DE2647E">
        <w:rPr>
          <w:rFonts w:ascii="Calibri" w:hAnsi="Calibri"/>
          <w:sz w:val="32"/>
          <w:szCs w:val="32"/>
        </w:rPr>
        <w:t xml:space="preserve">xxxxxxx</w:t>
      </w:r>
      <w:proofErr w:type="spellEnd"/>
      <w:commentRangeEnd w:id="1900632210"/>
      <w:r>
        <w:rPr>
          <w:rStyle w:val="CommentReference"/>
        </w:rPr>
        <w:commentReference w:id="1900632210"/>
      </w:r>
    </w:p>
    <w:p w:rsidR="00E32082" w:rsidP="4C4CA998" w:rsidRDefault="00E32082" w14:paraId="7E146EA1" w14:textId="77777777">
      <w:pPr>
        <w:pStyle w:val="BodyText"/>
        <w:spacing w:line="360" w:lineRule="auto"/>
      </w:pPr>
    </w:p>
    <w:bookmarkEnd w:id="0"/>
    <w:p w:rsidR="00E32082" w:rsidP="4C4CA998" w:rsidRDefault="00E32082" w14:paraId="70E51CE8" w14:textId="77777777">
      <w:pPr>
        <w:pStyle w:val="BodyText"/>
        <w:spacing w:line="360" w:lineRule="auto"/>
      </w:pPr>
    </w:p>
    <w:tbl>
      <w:tblPr>
        <w:tblW w:w="0" w:type="auto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ook w:val="04A0" w:firstRow="1" w:lastRow="0" w:firstColumn="1" w:lastColumn="0" w:noHBand="0" w:noVBand="1"/>
      </w:tblPr>
      <w:tblGrid>
        <w:gridCol w:w="4662"/>
        <w:gridCol w:w="4688"/>
      </w:tblGrid>
      <w:tr w:rsidR="002E5BDD" w:rsidTr="4D1F9459" w14:paraId="598CA631" w14:textId="77777777">
        <w:trPr>
          <w:trHeight w:val="1998"/>
        </w:trPr>
        <w:tc>
          <w:tcPr>
            <w:tcW w:w="4750" w:type="dxa"/>
            <w:shd w:val="clear" w:color="auto" w:fill="auto"/>
          </w:tcPr>
          <w:p w:rsidRPr="004A6F4A" w:rsidR="00E32082" w:rsidP="4C4CA998" w:rsidRDefault="00E32082" w14:paraId="2092EB64" w14:textId="5A1D5CB2">
            <w:pPr>
              <w:pStyle w:val="NoSpacing"/>
              <w:widowControl w:val="0"/>
              <w:spacing w:line="360" w:lineRule="auto"/>
              <w:jc w:val="center"/>
              <w:rPr>
                <w:rFonts w:ascii="Calibri" w:hAnsi="Calibri"/>
                <w:b/>
                <w:bCs/>
                <w:i/>
                <w:iCs/>
                <w:sz w:val="24"/>
                <w:szCs w:val="24"/>
              </w:rPr>
            </w:pPr>
            <w:r w:rsidRPr="4C4CA998">
              <w:rPr>
                <w:rFonts w:ascii="Calibri" w:hAnsi="Calibri"/>
                <w:b/>
                <w:bCs/>
                <w:sz w:val="24"/>
                <w:szCs w:val="24"/>
              </w:rPr>
              <w:t xml:space="preserve">Turma </w:t>
            </w:r>
            <w:r w:rsidRPr="430F56C7" w:rsidR="7013D36A">
              <w:rPr>
                <w:rFonts w:ascii="Calibri" w:hAnsi="Calibri"/>
                <w:b/>
                <w:bCs/>
                <w:sz w:val="24"/>
                <w:szCs w:val="24"/>
              </w:rPr>
              <w:t>3DX</w:t>
            </w:r>
            <w:r w:rsidRPr="4C4CA998">
              <w:rPr>
                <w:rFonts w:ascii="Calibri" w:hAnsi="Calibri"/>
                <w:b/>
                <w:bCs/>
                <w:sz w:val="24"/>
                <w:szCs w:val="24"/>
              </w:rPr>
              <w:t xml:space="preserve">_ Grupo </w:t>
            </w:r>
            <w:r w:rsidRPr="430F56C7" w:rsidR="2BE4B82C">
              <w:rPr>
                <w:rFonts w:ascii="Calibri" w:hAnsi="Calibri"/>
                <w:b/>
                <w:bCs/>
                <w:sz w:val="24"/>
                <w:szCs w:val="24"/>
              </w:rPr>
              <w:t>04</w:t>
            </w:r>
          </w:p>
          <w:p w:rsidRPr="004A6F4A" w:rsidR="00E32082" w:rsidP="4C4CA998" w:rsidRDefault="2BE4B82C" w14:paraId="3F5D1F97" w14:textId="3F810778">
            <w:pPr>
              <w:pStyle w:val="NoSpacing"/>
              <w:widowControl w:val="0"/>
              <w:spacing w:line="36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660D4C39">
              <w:rPr>
                <w:rFonts w:ascii="Calibri" w:hAnsi="Calibri"/>
                <w:sz w:val="24"/>
                <w:szCs w:val="24"/>
              </w:rPr>
              <w:t>1170541</w:t>
            </w:r>
            <w:r w:rsidRPr="4E128847" w:rsidR="44A67D54">
              <w:rPr>
                <w:rFonts w:ascii="Calibri" w:hAnsi="Calibri"/>
                <w:sz w:val="24"/>
                <w:szCs w:val="24"/>
              </w:rPr>
              <w:t xml:space="preserve"> </w:t>
            </w:r>
            <w:r w:rsidRPr="660D4C39" w:rsidR="1AE55A3A">
              <w:rPr>
                <w:rFonts w:ascii="Calibri" w:hAnsi="Calibri"/>
                <w:sz w:val="24"/>
                <w:szCs w:val="24"/>
              </w:rPr>
              <w:t xml:space="preserve">_ </w:t>
            </w:r>
            <w:r w:rsidRPr="660D4C39" w:rsidR="706595DA">
              <w:rPr>
                <w:rFonts w:ascii="Calibri" w:hAnsi="Calibri"/>
                <w:sz w:val="24"/>
                <w:szCs w:val="24"/>
              </w:rPr>
              <w:t>Alexandra Leite</w:t>
            </w:r>
          </w:p>
          <w:p w:rsidRPr="004A6F4A" w:rsidR="00E32082" w:rsidP="4C4CA998" w:rsidRDefault="706595DA" w14:paraId="7291A989" w14:textId="618E28EB">
            <w:pPr>
              <w:pStyle w:val="NoSpacing"/>
              <w:widowControl w:val="0"/>
              <w:spacing w:line="36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8DC410">
              <w:rPr>
                <w:rFonts w:ascii="Calibri" w:hAnsi="Calibri"/>
                <w:sz w:val="24"/>
                <w:szCs w:val="24"/>
              </w:rPr>
              <w:t>1170700</w:t>
            </w:r>
            <w:r w:rsidRPr="4E128847" w:rsidR="44A67D54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C410" w:rsidR="1AE55A3A">
              <w:rPr>
                <w:rFonts w:ascii="Calibri" w:hAnsi="Calibri"/>
                <w:sz w:val="24"/>
                <w:szCs w:val="24"/>
              </w:rPr>
              <w:t>_</w:t>
            </w:r>
            <w:r w:rsidRPr="4219B945" w:rsidR="53AF74A0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DC410" w:rsidR="5D5B8AEE">
              <w:rPr>
                <w:rFonts w:ascii="Calibri" w:hAnsi="Calibri"/>
                <w:sz w:val="24"/>
                <w:szCs w:val="24"/>
              </w:rPr>
              <w:t>Gonçalo Teixeira</w:t>
            </w:r>
          </w:p>
          <w:p w:rsidRPr="004A6F4A" w:rsidR="00E32082" w:rsidP="4C4CA998" w:rsidRDefault="5D5B8AEE" w14:paraId="5921EA20" w14:textId="584001DD">
            <w:pPr>
              <w:pStyle w:val="NoSpacing"/>
              <w:widowControl w:val="0"/>
              <w:spacing w:line="36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5C351077">
              <w:rPr>
                <w:rFonts w:ascii="Calibri" w:hAnsi="Calibri"/>
                <w:sz w:val="24"/>
                <w:szCs w:val="24"/>
              </w:rPr>
              <w:t>1170610</w:t>
            </w:r>
            <w:r w:rsidRPr="4E128847" w:rsidR="02DB7ECF">
              <w:rPr>
                <w:rFonts w:ascii="Calibri" w:hAnsi="Calibri"/>
                <w:sz w:val="24"/>
                <w:szCs w:val="24"/>
              </w:rPr>
              <w:t xml:space="preserve"> </w:t>
            </w:r>
            <w:r w:rsidRPr="5C351077" w:rsidR="1AE55A3A">
              <w:rPr>
                <w:rFonts w:ascii="Calibri" w:hAnsi="Calibri"/>
                <w:sz w:val="24"/>
                <w:szCs w:val="24"/>
              </w:rPr>
              <w:t>_</w:t>
            </w:r>
            <w:r w:rsidRPr="4219B945" w:rsidR="0A6DA7E4">
              <w:rPr>
                <w:rFonts w:ascii="Calibri" w:hAnsi="Calibri"/>
                <w:sz w:val="24"/>
                <w:szCs w:val="24"/>
              </w:rPr>
              <w:t xml:space="preserve"> </w:t>
            </w:r>
            <w:r w:rsidRPr="76B4DD2F" w:rsidR="7B8994EE">
              <w:rPr>
                <w:rFonts w:ascii="Calibri" w:hAnsi="Calibri"/>
                <w:sz w:val="24"/>
                <w:szCs w:val="24"/>
              </w:rPr>
              <w:t>Hugo Sousa</w:t>
            </w:r>
          </w:p>
          <w:p w:rsidRPr="004A6F4A" w:rsidR="00E32082" w:rsidP="4C4CA998" w:rsidRDefault="7B8994EE" w14:paraId="051FA31F" w14:textId="1B18A3B0">
            <w:pPr>
              <w:pStyle w:val="NoSpacing"/>
              <w:widowControl w:val="0"/>
              <w:spacing w:line="36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00D665AF">
              <w:rPr>
                <w:rFonts w:ascii="Calibri" w:hAnsi="Calibri"/>
                <w:sz w:val="24"/>
                <w:szCs w:val="24"/>
              </w:rPr>
              <w:t>1171</w:t>
            </w:r>
            <w:r w:rsidRPr="00D665AF" w:rsidR="00D665AF">
              <w:rPr>
                <w:rFonts w:ascii="Calibri" w:hAnsi="Calibri"/>
                <w:sz w:val="24"/>
                <w:szCs w:val="24"/>
              </w:rPr>
              <w:t>397</w:t>
            </w:r>
            <w:r w:rsidRPr="4E128847" w:rsidR="00E32082">
              <w:rPr>
                <w:rFonts w:ascii="Calibri" w:hAnsi="Calibri"/>
                <w:sz w:val="24"/>
                <w:szCs w:val="24"/>
              </w:rPr>
              <w:t xml:space="preserve">_ </w:t>
            </w:r>
            <w:r w:rsidRPr="4E128847" w:rsidR="79027C1C">
              <w:rPr>
                <w:rFonts w:ascii="Calibri" w:hAnsi="Calibri"/>
                <w:sz w:val="24"/>
                <w:szCs w:val="24"/>
              </w:rPr>
              <w:t>Rúben Rodrigo</w:t>
            </w:r>
          </w:p>
        </w:tc>
        <w:tc>
          <w:tcPr>
            <w:tcW w:w="4750" w:type="dxa"/>
            <w:shd w:val="clear" w:color="auto" w:fill="auto"/>
          </w:tcPr>
          <w:p w:rsidRPr="004A6F4A" w:rsidR="00E32082" w:rsidP="4C4CA998" w:rsidRDefault="00E32082" w14:paraId="29C19968" w14:textId="77777777">
            <w:pPr>
              <w:pStyle w:val="NoSpacing"/>
              <w:widowControl w:val="0"/>
              <w:spacing w:line="360" w:lineRule="auto"/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4C4CA998">
              <w:rPr>
                <w:rFonts w:ascii="Calibri" w:hAnsi="Calibri"/>
                <w:b/>
                <w:bCs/>
                <w:sz w:val="24"/>
                <w:szCs w:val="24"/>
              </w:rPr>
              <w:t>Docente/Orientador</w:t>
            </w:r>
          </w:p>
          <w:p w:rsidRPr="004A6F4A" w:rsidR="00E32082" w:rsidP="4C4CA998" w:rsidRDefault="09A70FD1" w14:paraId="0326E6A7" w14:textId="5962310F">
            <w:pPr>
              <w:pStyle w:val="NoSpacing"/>
              <w:widowControl w:val="0"/>
              <w:spacing w:line="36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4D1F9459">
              <w:rPr>
                <w:rFonts w:ascii="Calibri" w:hAnsi="Calibri"/>
                <w:sz w:val="24"/>
                <w:szCs w:val="24"/>
              </w:rPr>
              <w:t>Sónia Sousa</w:t>
            </w:r>
            <w:r w:rsidRPr="4D1F9459" w:rsidR="308974EA">
              <w:rPr>
                <w:rFonts w:ascii="Calibri" w:hAnsi="Calibri"/>
                <w:sz w:val="24"/>
                <w:szCs w:val="24"/>
              </w:rPr>
              <w:t xml:space="preserve">, </w:t>
            </w:r>
            <w:r w:rsidRPr="4D1F9459" w:rsidR="1D59ABF8">
              <w:rPr>
                <w:rFonts w:ascii="Calibri" w:hAnsi="Calibri"/>
                <w:sz w:val="24"/>
                <w:szCs w:val="24"/>
              </w:rPr>
              <w:t>SSN</w:t>
            </w:r>
          </w:p>
          <w:p w:rsidRPr="004A6F4A" w:rsidR="00E32082" w:rsidP="4C4CA998" w:rsidRDefault="00E32082" w14:paraId="066B4D2B" w14:textId="77777777">
            <w:pPr>
              <w:pStyle w:val="NoSpacing"/>
              <w:widowControl w:val="0"/>
              <w:spacing w:line="360" w:lineRule="auto"/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</w:p>
          <w:p w:rsidRPr="004A6F4A" w:rsidR="00E32082" w:rsidP="4C4CA998" w:rsidRDefault="00E32082" w14:paraId="5D7C1C73" w14:textId="77777777">
            <w:pPr>
              <w:pStyle w:val="NoSpacing"/>
              <w:widowControl w:val="0"/>
              <w:spacing w:line="360" w:lineRule="auto"/>
              <w:jc w:val="center"/>
              <w:rPr>
                <w:rFonts w:ascii="Calibri" w:hAnsi="Calibri"/>
                <w:sz w:val="24"/>
                <w:szCs w:val="24"/>
              </w:rPr>
            </w:pPr>
            <w:r w:rsidRPr="4C4CA998">
              <w:rPr>
                <w:rFonts w:ascii="Calibri" w:hAnsi="Calibri"/>
                <w:b/>
                <w:bCs/>
                <w:sz w:val="24"/>
                <w:szCs w:val="24"/>
              </w:rPr>
              <w:t>Unidade Curricular</w:t>
            </w:r>
          </w:p>
          <w:p w:rsidRPr="004A6F4A" w:rsidR="00E32082" w:rsidP="4C4CA998" w:rsidRDefault="4F335A90" w14:paraId="7D5C5097" w14:textId="43DEAEDC">
            <w:pPr>
              <w:pStyle w:val="BodyText"/>
              <w:spacing w:line="360" w:lineRule="auto"/>
              <w:ind w:firstLine="0"/>
              <w:jc w:val="center"/>
              <w:rPr>
                <w:rFonts w:ascii="Calibri" w:hAnsi="Calibri"/>
              </w:rPr>
            </w:pPr>
            <w:r w:rsidRPr="008DC410">
              <w:rPr>
                <w:rFonts w:ascii="Calibri" w:hAnsi="Calibri"/>
              </w:rPr>
              <w:t>CORGA</w:t>
            </w:r>
          </w:p>
        </w:tc>
      </w:tr>
    </w:tbl>
    <w:p w:rsidR="00B9748E" w:rsidP="4C4CA998" w:rsidRDefault="00B9748E" w14:paraId="03D09107" w14:textId="77777777">
      <w:pPr>
        <w:pStyle w:val="BodyText"/>
        <w:spacing w:line="360" w:lineRule="auto"/>
      </w:pPr>
    </w:p>
    <w:p w:rsidR="00B9748E" w:rsidP="4C4CA998" w:rsidRDefault="00B9748E" w14:paraId="73586A3E" w14:textId="77777777">
      <w:pPr>
        <w:pStyle w:val="BodyText"/>
        <w:spacing w:line="360" w:lineRule="auto"/>
      </w:pPr>
    </w:p>
    <w:p w:rsidR="00E32082" w:rsidP="4C4CA998" w:rsidRDefault="00E32082" w14:paraId="21F0CF47" w14:textId="77777777">
      <w:pPr>
        <w:pStyle w:val="BodyText"/>
        <w:spacing w:line="360" w:lineRule="auto"/>
      </w:pPr>
    </w:p>
    <w:p w:rsidR="00B9748E" w:rsidP="4C4CA998" w:rsidRDefault="00B9748E" w14:paraId="2E4C88EC" w14:textId="77777777">
      <w:pPr>
        <w:pStyle w:val="BodyText"/>
        <w:spacing w:line="360" w:lineRule="auto"/>
      </w:pPr>
    </w:p>
    <w:p w:rsidRPr="002A494F" w:rsidR="00445BE2" w:rsidP="4C4CA998" w:rsidRDefault="00445BE2" w14:paraId="492D8D11" w14:textId="668DE12A">
      <w:pPr>
        <w:spacing w:line="360" w:lineRule="auto"/>
        <w:jc w:val="center"/>
        <w:rPr>
          <w:rFonts w:ascii="Calibri" w:hAnsi="Calibri" w:eastAsia="Arial Narrow"/>
          <w:b/>
          <w:bCs/>
        </w:rPr>
      </w:pPr>
      <w:bookmarkStart w:name="_Toc448847918" w:id="1"/>
      <w:r w:rsidRPr="4D1F9459">
        <w:rPr>
          <w:rFonts w:ascii="Calibri" w:hAnsi="Calibri" w:eastAsia="Arial Narrow"/>
          <w:b/>
          <w:bCs/>
        </w:rPr>
        <w:t xml:space="preserve">Data: </w:t>
      </w:r>
      <w:r w:rsidRPr="4D1F9459" w:rsidR="259335D5">
        <w:rPr>
          <w:rFonts w:ascii="Calibri" w:hAnsi="Calibri" w:eastAsia="Arial Narrow"/>
          <w:b/>
          <w:bCs/>
        </w:rPr>
        <w:t>3</w:t>
      </w:r>
      <w:r w:rsidRPr="4D1F9459" w:rsidR="26457302">
        <w:rPr>
          <w:rFonts w:ascii="Calibri" w:hAnsi="Calibri" w:eastAsia="Arial Narrow"/>
          <w:b/>
          <w:bCs/>
        </w:rPr>
        <w:t>/</w:t>
      </w:r>
      <w:r w:rsidRPr="4D1F9459" w:rsidR="55EE4F68">
        <w:rPr>
          <w:rFonts w:ascii="Calibri" w:hAnsi="Calibri" w:eastAsia="Arial Narrow"/>
          <w:b/>
          <w:bCs/>
        </w:rPr>
        <w:t>2020</w:t>
      </w:r>
    </w:p>
    <w:p w:rsidRPr="004A6F4A" w:rsidR="00B9748E" w:rsidP="00E32082" w:rsidRDefault="00B9748E" w14:paraId="73899C04" w14:textId="77777777">
      <w:pPr>
        <w:pStyle w:val="Heading1"/>
        <w:spacing w:line="360" w:lineRule="auto"/>
        <w:rPr>
          <w:rFonts w:ascii="Calibri" w:hAnsi="Calibri"/>
          <w:b/>
          <w:sz w:val="28"/>
          <w:szCs w:val="28"/>
        </w:rPr>
      </w:pPr>
      <w:r w:rsidRPr="00C7793C">
        <w:rPr>
          <w:rFonts w:ascii="Calibri" w:hAnsi="Calibri"/>
          <w:b/>
        </w:rPr>
        <w:br w:type="page"/>
      </w:r>
      <w:bookmarkStart w:name="_Toc444940579" w:id="2"/>
      <w:r w:rsidRPr="004A6F4A">
        <w:rPr>
          <w:rFonts w:ascii="Calibri" w:hAnsi="Calibri"/>
          <w:b/>
          <w:sz w:val="28"/>
          <w:szCs w:val="28"/>
        </w:rPr>
        <w:t>Resumo</w:t>
      </w:r>
      <w:bookmarkEnd w:id="1"/>
      <w:bookmarkEnd w:id="2"/>
    </w:p>
    <w:p w:rsidRPr="004A6F4A" w:rsidR="00E32082" w:rsidP="00E32082" w:rsidRDefault="00E32082" w14:paraId="0133334D" w14:textId="161AA84F">
      <w:pPr>
        <w:pStyle w:val="BlockText"/>
        <w:spacing w:line="360" w:lineRule="auto"/>
        <w:rPr>
          <w:rFonts w:ascii="Calibri" w:hAnsi="Calibri"/>
        </w:rPr>
      </w:pPr>
      <w:bookmarkStart w:name="bkAbstract" w:id="3"/>
    </w:p>
    <w:bookmarkEnd w:id="3"/>
    <w:p w:rsidR="1E0AE4A4" w:rsidP="4C4CA998" w:rsidRDefault="4793F1CB" w14:paraId="76C8AD24" w14:textId="161AA84F">
      <w:pPr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E382689">
        <w:rPr>
          <w:rFonts w:asciiTheme="minorHAnsi" w:hAnsiTheme="minorHAnsi" w:eastAsiaTheme="minorEastAsia" w:cstheme="minorBidi"/>
        </w:rPr>
        <w:t>Este relatório têm o objetivo de apresentar e analisar os resultados do nosso diagnóstico da cultural organizacional da empresa DevScope.</w:t>
      </w:r>
    </w:p>
    <w:p w:rsidR="2F167894" w:rsidP="4C4CA998" w:rsidRDefault="2F167894" w14:paraId="5977A0A6" w14:textId="161AA84F">
      <w:pPr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="1E0AE4A4" w:rsidP="4C4CA998" w:rsidRDefault="4793F1CB" w14:paraId="4B6D969D" w14:textId="161AA84F">
      <w:pPr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E382689">
        <w:rPr>
          <w:rFonts w:asciiTheme="minorHAnsi" w:hAnsiTheme="minorHAnsi" w:eastAsiaTheme="minorEastAsia" w:cstheme="minorBidi"/>
        </w:rPr>
        <w:t>Para realizar esta análise utilizaremos o modelo de Cameron &amp; Quinn, também conhecido como o modelo OCAI.</w:t>
      </w:r>
    </w:p>
    <w:p w:rsidR="2F167894" w:rsidP="4C4CA998" w:rsidRDefault="2F167894" w14:paraId="66000A5C" w14:textId="161AA84F">
      <w:pPr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="1E0AE4A4" w:rsidP="4C4CA998" w:rsidRDefault="4793F1CB" w14:paraId="4CA20DC6" w14:textId="421C7A04">
      <w:pPr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E382689">
        <w:rPr>
          <w:rFonts w:asciiTheme="minorHAnsi" w:hAnsiTheme="minorHAnsi" w:eastAsiaTheme="minorEastAsia" w:cstheme="minorBidi"/>
        </w:rPr>
        <w:t>Através desta análise, determinamos que a organização apresenta uma cultura desejada muito próxima da cultura atual, sendo que isso, mostra um grau significativo de satisfação dos colaboradores para com a empresa.</w:t>
      </w:r>
      <w:r w:rsidRPr="2E382689" w:rsidR="59FBC1A5">
        <w:rPr>
          <w:rFonts w:asciiTheme="minorHAnsi" w:hAnsiTheme="minorHAnsi" w:eastAsiaTheme="minorEastAsia" w:cstheme="minorBidi"/>
        </w:rPr>
        <w:t xml:space="preserve"> </w:t>
      </w:r>
      <w:r w:rsidRPr="2E382689" w:rsidR="17A29348">
        <w:rPr>
          <w:rFonts w:asciiTheme="minorHAnsi" w:hAnsiTheme="minorHAnsi" w:eastAsiaTheme="minorEastAsia" w:cstheme="minorBidi"/>
        </w:rPr>
        <w:t>Al</w:t>
      </w:r>
      <w:r w:rsidRPr="2E382689" w:rsidR="1E908C2E">
        <w:rPr>
          <w:rFonts w:asciiTheme="minorHAnsi" w:hAnsiTheme="minorHAnsi" w:eastAsiaTheme="minorEastAsia" w:cstheme="minorBidi"/>
        </w:rPr>
        <w:t>é</w:t>
      </w:r>
      <w:r w:rsidRPr="2E382689" w:rsidR="17A29348">
        <w:rPr>
          <w:rFonts w:asciiTheme="minorHAnsi" w:hAnsiTheme="minorHAnsi" w:eastAsiaTheme="minorEastAsia" w:cstheme="minorBidi"/>
        </w:rPr>
        <w:t xml:space="preserve">m disso, </w:t>
      </w:r>
      <w:r w:rsidRPr="2E382689" w:rsidR="424DC4C7">
        <w:rPr>
          <w:rFonts w:asciiTheme="minorHAnsi" w:hAnsiTheme="minorHAnsi" w:eastAsiaTheme="minorEastAsia" w:cstheme="minorBidi"/>
        </w:rPr>
        <w:t>concluímos</w:t>
      </w:r>
      <w:r w:rsidRPr="2E382689" w:rsidR="17A29348">
        <w:rPr>
          <w:rFonts w:asciiTheme="minorHAnsi" w:hAnsiTheme="minorHAnsi" w:eastAsiaTheme="minorEastAsia" w:cstheme="minorBidi"/>
        </w:rPr>
        <w:t xml:space="preserve"> que a empresa </w:t>
      </w:r>
      <w:r w:rsidRPr="4C4CA998" w:rsidR="75688336">
        <w:rPr>
          <w:rFonts w:asciiTheme="minorHAnsi" w:hAnsiTheme="minorHAnsi" w:eastAsiaTheme="minorEastAsia" w:cstheme="minorBidi"/>
        </w:rPr>
        <w:t>t</w:t>
      </w:r>
      <w:r w:rsidRPr="4C4CA998" w:rsidR="3DBF828A">
        <w:rPr>
          <w:rFonts w:asciiTheme="minorHAnsi" w:hAnsiTheme="minorHAnsi" w:eastAsiaTheme="minorEastAsia" w:cstheme="minorBidi"/>
        </w:rPr>
        <w:t>e</w:t>
      </w:r>
      <w:r w:rsidRPr="4C4CA998" w:rsidR="75688336">
        <w:rPr>
          <w:rFonts w:asciiTheme="minorHAnsi" w:hAnsiTheme="minorHAnsi" w:eastAsiaTheme="minorEastAsia" w:cstheme="minorBidi"/>
        </w:rPr>
        <w:t>m</w:t>
      </w:r>
      <w:r w:rsidRPr="2E382689" w:rsidR="17A29348">
        <w:rPr>
          <w:rFonts w:asciiTheme="minorHAnsi" w:hAnsiTheme="minorHAnsi" w:eastAsiaTheme="minorEastAsia" w:cstheme="minorBidi"/>
        </w:rPr>
        <w:t xml:space="preserve"> como cultura dominante uma cultura de </w:t>
      </w:r>
      <w:r w:rsidRPr="2E382689" w:rsidR="625F6372">
        <w:rPr>
          <w:rFonts w:asciiTheme="minorHAnsi" w:hAnsiTheme="minorHAnsi" w:eastAsiaTheme="minorEastAsia" w:cstheme="minorBidi"/>
        </w:rPr>
        <w:t>Colaboração</w:t>
      </w:r>
      <w:r w:rsidRPr="2E382689" w:rsidR="54B98E80">
        <w:rPr>
          <w:rFonts w:asciiTheme="minorHAnsi" w:hAnsiTheme="minorHAnsi" w:eastAsiaTheme="minorEastAsia" w:cstheme="minorBidi"/>
        </w:rPr>
        <w:t xml:space="preserve"> e Criação</w:t>
      </w:r>
      <w:r w:rsidRPr="2E382689" w:rsidR="17A29348">
        <w:rPr>
          <w:rFonts w:asciiTheme="minorHAnsi" w:hAnsiTheme="minorHAnsi" w:eastAsiaTheme="minorEastAsia" w:cstheme="minorBidi"/>
        </w:rPr>
        <w:t xml:space="preserve">, </w:t>
      </w:r>
      <w:r w:rsidRPr="2E382689" w:rsidR="4F8443F3">
        <w:rPr>
          <w:rFonts w:asciiTheme="minorHAnsi" w:hAnsiTheme="minorHAnsi" w:eastAsiaTheme="minorEastAsia" w:cstheme="minorBidi"/>
        </w:rPr>
        <w:t>indicando</w:t>
      </w:r>
      <w:r w:rsidRPr="2E382689" w:rsidR="17A29348">
        <w:rPr>
          <w:rFonts w:asciiTheme="minorHAnsi" w:hAnsiTheme="minorHAnsi" w:eastAsiaTheme="minorEastAsia" w:cstheme="minorBidi"/>
        </w:rPr>
        <w:t xml:space="preserve"> assim uma empresa cujo foco</w:t>
      </w:r>
      <w:r w:rsidRPr="2E382689" w:rsidR="50A7E963">
        <w:rPr>
          <w:rFonts w:asciiTheme="minorHAnsi" w:hAnsiTheme="minorHAnsi" w:eastAsiaTheme="minorEastAsia" w:cstheme="minorBidi"/>
        </w:rPr>
        <w:t xml:space="preserve"> é nas suas equipas e </w:t>
      </w:r>
      <w:r w:rsidRPr="2E382689" w:rsidR="555094A1">
        <w:rPr>
          <w:rFonts w:asciiTheme="minorHAnsi" w:hAnsiTheme="minorHAnsi" w:eastAsiaTheme="minorEastAsia" w:cstheme="minorBidi"/>
        </w:rPr>
        <w:t>na participação dos seus elementos</w:t>
      </w:r>
      <w:r w:rsidRPr="2E382689" w:rsidR="10E264C9">
        <w:rPr>
          <w:rFonts w:asciiTheme="minorHAnsi" w:hAnsiTheme="minorHAnsi" w:eastAsiaTheme="minorEastAsia" w:cstheme="minorBidi"/>
        </w:rPr>
        <w:t>, assim como iniciativa individual e liberdade</w:t>
      </w:r>
      <w:r w:rsidRPr="2E382689" w:rsidR="555094A1">
        <w:rPr>
          <w:rFonts w:asciiTheme="minorHAnsi" w:hAnsiTheme="minorHAnsi" w:eastAsiaTheme="minorEastAsia" w:cstheme="minorBidi"/>
        </w:rPr>
        <w:t>.</w:t>
      </w:r>
    </w:p>
    <w:p w:rsidR="2F167894" w:rsidP="4C4CA998" w:rsidRDefault="2F167894" w14:paraId="4FEAD92A" w14:textId="161AA84F">
      <w:pPr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="1E0AE4A4" w:rsidP="4C4CA998" w:rsidRDefault="4793F1CB" w14:paraId="0575BE51" w14:textId="078EA746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E382689">
        <w:rPr>
          <w:rFonts w:asciiTheme="minorHAnsi" w:hAnsiTheme="minorHAnsi" w:eastAsiaTheme="minorEastAsia" w:cstheme="minorBidi"/>
        </w:rPr>
        <w:t>Portanto, podemos concluir que a organização esta a estimular uma cultura que vai ao encontro d</w:t>
      </w:r>
      <w:r w:rsidRPr="2E382689" w:rsidR="3F80DEF3">
        <w:rPr>
          <w:rFonts w:asciiTheme="minorHAnsi" w:hAnsiTheme="minorHAnsi" w:eastAsiaTheme="minorEastAsia" w:cstheme="minorBidi"/>
        </w:rPr>
        <w:t>as expetativas dos seus</w:t>
      </w:r>
      <w:r w:rsidRPr="2E382689">
        <w:rPr>
          <w:rFonts w:asciiTheme="minorHAnsi" w:hAnsiTheme="minorHAnsi" w:eastAsiaTheme="minorEastAsia" w:cstheme="minorBidi"/>
        </w:rPr>
        <w:t xml:space="preserve"> colaboradores.</w:t>
      </w:r>
    </w:p>
    <w:p w:rsidR="00386789" w:rsidP="4C4CA998" w:rsidRDefault="00386789" w14:paraId="6894F57C" w14:textId="77777777">
      <w:pPr>
        <w:pStyle w:val="BodyText1"/>
        <w:spacing w:line="360" w:lineRule="auto"/>
        <w:rPr>
          <w:lang w:bidi="pt-PT"/>
        </w:rPr>
      </w:pPr>
    </w:p>
    <w:p w:rsidR="004A6F4A" w:rsidP="00E32082" w:rsidRDefault="004A6F4A" w14:paraId="6F1B21CD" w14:textId="161AA84F">
      <w:pPr>
        <w:pStyle w:val="Heading1"/>
        <w:spacing w:line="360" w:lineRule="auto"/>
        <w:rPr>
          <w:rFonts w:eastAsia="Arial Narrow"/>
          <w:lang w:bidi="pt-PT"/>
        </w:rPr>
      </w:pPr>
    </w:p>
    <w:p w:rsidR="004A6F4A" w:rsidP="00E32082" w:rsidRDefault="004A6F4A" w14:paraId="7EEC9A66" w14:textId="77777777">
      <w:pPr>
        <w:pStyle w:val="Heading1"/>
        <w:spacing w:line="360" w:lineRule="auto"/>
        <w:rPr>
          <w:rFonts w:ascii="Calibri" w:hAnsi="Calibri" w:eastAsia="Arial Narrow" w:cs="Arial Narrow"/>
          <w:b/>
        </w:rPr>
      </w:pPr>
    </w:p>
    <w:p w:rsidRPr="003B263F" w:rsidR="004A6F4A" w:rsidP="00E32082" w:rsidRDefault="004A6F4A" w14:paraId="55EC2EAB" w14:textId="77777777">
      <w:pPr>
        <w:pStyle w:val="Heading1"/>
        <w:spacing w:line="360" w:lineRule="auto"/>
        <w:rPr>
          <w:sz w:val="28"/>
          <w:szCs w:val="28"/>
          <w:lang w:bidi="pt-PT"/>
        </w:rPr>
      </w:pPr>
      <w:bookmarkStart w:name="_Toc444940580" w:id="4"/>
      <w:r w:rsidRPr="4C4CA998">
        <w:rPr>
          <w:rFonts w:ascii="Calibri" w:hAnsi="Calibri" w:eastAsia="Arial Narrow" w:cs="Arial Narrow"/>
          <w:b/>
          <w:bCs/>
          <w:sz w:val="28"/>
          <w:szCs w:val="28"/>
        </w:rPr>
        <w:t>Palavras-chave</w:t>
      </w:r>
      <w:bookmarkEnd w:id="4"/>
      <w:r w:rsidRPr="4C4CA998">
        <w:rPr>
          <w:sz w:val="28"/>
          <w:szCs w:val="28"/>
          <w:lang w:bidi="pt-PT"/>
        </w:rPr>
        <w:t xml:space="preserve"> </w:t>
      </w:r>
    </w:p>
    <w:p w:rsidR="4C4CA998" w:rsidP="4C4CA998" w:rsidRDefault="4C4CA998" w14:paraId="5EE1D208" w14:textId="603E859F">
      <w:pPr>
        <w:pStyle w:val="BodyText1"/>
        <w:rPr>
          <w:sz w:val="28"/>
          <w:szCs w:val="28"/>
          <w:lang w:bidi="pt-PT"/>
        </w:rPr>
      </w:pPr>
    </w:p>
    <w:p w:rsidRPr="004A6F4A" w:rsidR="00E32082" w:rsidP="004A6F4A" w:rsidRDefault="00B9748E" w14:paraId="60C73A73" w14:textId="77777777">
      <w:pPr>
        <w:pStyle w:val="Heading1"/>
        <w:spacing w:line="360" w:lineRule="auto"/>
        <w:jc w:val="both"/>
        <w:rPr>
          <w:rFonts w:ascii="Calibri" w:hAnsi="Calibri"/>
          <w:b/>
          <w:sz w:val="28"/>
          <w:szCs w:val="28"/>
        </w:rPr>
      </w:pPr>
      <w:r>
        <w:rPr>
          <w:szCs w:val="20"/>
          <w:lang w:bidi="pt-PT"/>
        </w:rPr>
        <w:br w:type="page"/>
      </w:r>
      <w:bookmarkStart w:name="_Toc444940581" w:id="5"/>
      <w:r w:rsidRPr="004A6F4A" w:rsidR="00E32082">
        <w:rPr>
          <w:rFonts w:ascii="Calibri" w:hAnsi="Calibri"/>
          <w:b/>
          <w:sz w:val="28"/>
          <w:szCs w:val="28"/>
          <w:lang w:bidi="pt-PT"/>
        </w:rPr>
        <w:t>Índice</w:t>
      </w:r>
      <w:bookmarkEnd w:id="5"/>
    </w:p>
    <w:p w:rsidRPr="004A6F4A" w:rsidR="004A6F4A" w:rsidP="004A6F4A" w:rsidRDefault="004A6F4A" w14:paraId="561A2FEF" w14:textId="77777777">
      <w:pPr>
        <w:pStyle w:val="TOC1"/>
        <w:tabs>
          <w:tab w:val="right" w:leader="dot" w:pos="9350"/>
        </w:tabs>
        <w:spacing w:line="360" w:lineRule="auto"/>
        <w:rPr>
          <w:rFonts w:ascii="Calibri" w:hAnsi="Calibri"/>
        </w:rPr>
      </w:pPr>
    </w:p>
    <w:p w:rsidR="00266898" w:rsidRDefault="004A6F4A" w14:paraId="45ADBBB7" w14:textId="77777777">
      <w:pPr>
        <w:pStyle w:val="TO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lang w:eastAsia="ja-JP"/>
        </w:rPr>
      </w:pPr>
      <w:r w:rsidRPr="000E55CE">
        <w:rPr>
          <w:rFonts w:ascii="Calibri" w:hAnsi="Calibri"/>
          <w:color w:val="2B579A"/>
          <w:shd w:val="clear" w:color="auto" w:fill="E6E6E6"/>
        </w:rPr>
        <w:fldChar w:fldCharType="begin"/>
      </w:r>
      <w:r w:rsidRPr="000E55CE">
        <w:rPr>
          <w:rFonts w:ascii="Calibri" w:hAnsi="Calibri"/>
        </w:rPr>
        <w:instrText xml:space="preserve"> TOC \o "1-3" \h \z \u </w:instrText>
      </w:r>
      <w:r w:rsidRPr="000E55CE">
        <w:rPr>
          <w:rFonts w:ascii="Calibri" w:hAnsi="Calibri"/>
          <w:color w:val="2B579A"/>
          <w:shd w:val="clear" w:color="auto" w:fill="E6E6E6"/>
        </w:rPr>
        <w:fldChar w:fldCharType="separate"/>
      </w:r>
      <w:r w:rsidRPr="006C64B1" w:rsidR="00266898">
        <w:rPr>
          <w:rFonts w:ascii="Calibri" w:hAnsi="Calibri"/>
          <w:b/>
          <w:noProof/>
        </w:rPr>
        <w:t>Resumo</w:t>
      </w:r>
      <w:r w:rsidR="00266898">
        <w:rPr>
          <w:noProof/>
        </w:rPr>
        <w:tab/>
      </w:r>
      <w:r w:rsidR="00266898">
        <w:rPr>
          <w:color w:val="2B579A"/>
          <w:shd w:val="clear" w:color="auto" w:fill="E6E6E6"/>
        </w:rPr>
        <w:fldChar w:fldCharType="begin"/>
      </w:r>
      <w:r w:rsidR="00266898">
        <w:rPr>
          <w:noProof/>
        </w:rPr>
        <w:instrText xml:space="preserve"> PAGEREF _Toc444940579 \h </w:instrText>
      </w:r>
      <w:r w:rsidR="00266898">
        <w:rPr>
          <w:color w:val="2B579A"/>
          <w:shd w:val="clear" w:color="auto" w:fill="E6E6E6"/>
        </w:rPr>
      </w:r>
      <w:r w:rsidR="00266898">
        <w:rPr>
          <w:color w:val="2B579A"/>
          <w:shd w:val="clear" w:color="auto" w:fill="E6E6E6"/>
        </w:rPr>
        <w:fldChar w:fldCharType="separate"/>
      </w:r>
      <w:r w:rsidR="00266898">
        <w:rPr>
          <w:noProof/>
        </w:rPr>
        <w:t>II</w:t>
      </w:r>
      <w:r w:rsidR="00266898">
        <w:rPr>
          <w:color w:val="2B579A"/>
          <w:shd w:val="clear" w:color="auto" w:fill="E6E6E6"/>
        </w:rPr>
        <w:fldChar w:fldCharType="end"/>
      </w:r>
    </w:p>
    <w:p w:rsidR="00266898" w:rsidRDefault="00266898" w14:paraId="350737CB" w14:textId="77777777">
      <w:pPr>
        <w:pStyle w:val="TO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lang w:eastAsia="ja-JP"/>
        </w:rPr>
      </w:pPr>
      <w:r w:rsidRPr="006C64B1">
        <w:rPr>
          <w:rFonts w:ascii="Calibri" w:hAnsi="Calibri" w:eastAsia="Arial Narrow" w:cs="Arial Narrow"/>
          <w:b/>
          <w:noProof/>
        </w:rPr>
        <w:t>Palavras-chave</w:t>
      </w:r>
      <w:r>
        <w:rPr>
          <w:noProof/>
        </w:rPr>
        <w:tab/>
      </w: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_Toc444940580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II</w:t>
      </w:r>
      <w:r>
        <w:rPr>
          <w:color w:val="2B579A"/>
          <w:shd w:val="clear" w:color="auto" w:fill="E6E6E6"/>
        </w:rPr>
        <w:fldChar w:fldCharType="end"/>
      </w:r>
    </w:p>
    <w:p w:rsidR="00266898" w:rsidRDefault="00266898" w14:paraId="70F43831" w14:textId="77777777">
      <w:pPr>
        <w:pStyle w:val="TO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lang w:eastAsia="ja-JP"/>
        </w:rPr>
      </w:pPr>
      <w:r w:rsidRPr="006C64B1">
        <w:rPr>
          <w:rFonts w:ascii="Calibri" w:hAnsi="Calibri"/>
          <w:b/>
          <w:noProof/>
          <w:lang w:bidi="pt-PT"/>
        </w:rPr>
        <w:t>Índice</w:t>
      </w:r>
      <w:r>
        <w:rPr>
          <w:noProof/>
        </w:rPr>
        <w:tab/>
      </w: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_Toc444940581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III</w:t>
      </w:r>
      <w:r>
        <w:rPr>
          <w:color w:val="2B579A"/>
          <w:shd w:val="clear" w:color="auto" w:fill="E6E6E6"/>
        </w:rPr>
        <w:fldChar w:fldCharType="end"/>
      </w:r>
    </w:p>
    <w:p w:rsidR="00266898" w:rsidRDefault="00266898" w14:paraId="641C9AA6" w14:textId="77777777">
      <w:pPr>
        <w:pStyle w:val="TO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lang w:eastAsia="ja-JP"/>
        </w:rPr>
      </w:pPr>
      <w:r w:rsidRPr="006C64B1">
        <w:rPr>
          <w:rFonts w:ascii="Calibri" w:hAnsi="Calibri"/>
          <w:b/>
          <w:noProof/>
          <w:lang w:bidi="pt-PT"/>
        </w:rPr>
        <w:t>Índice de quadros, figuras, abreviaturas</w:t>
      </w:r>
      <w:r>
        <w:rPr>
          <w:noProof/>
        </w:rPr>
        <w:tab/>
      </w: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_Toc444940582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III</w:t>
      </w:r>
      <w:r>
        <w:rPr>
          <w:color w:val="2B579A"/>
          <w:shd w:val="clear" w:color="auto" w:fill="E6E6E6"/>
        </w:rPr>
        <w:fldChar w:fldCharType="end"/>
      </w:r>
    </w:p>
    <w:p w:rsidR="00266898" w:rsidRDefault="00266898" w14:paraId="3865AD0B" w14:textId="77777777">
      <w:pPr>
        <w:pStyle w:val="TOC1"/>
        <w:tabs>
          <w:tab w:val="left" w:pos="426"/>
          <w:tab w:val="right" w:leader="dot" w:pos="9350"/>
        </w:tabs>
        <w:rPr>
          <w:rFonts w:asciiTheme="minorHAnsi" w:hAnsiTheme="minorHAnsi" w:eastAsiaTheme="minorEastAsia" w:cstheme="minorBidi"/>
          <w:noProof/>
          <w:lang w:eastAsia="ja-JP"/>
        </w:rPr>
      </w:pPr>
      <w:r w:rsidRPr="006C64B1">
        <w:rPr>
          <w:rFonts w:ascii="Calibri" w:hAnsi="Calibri"/>
          <w:b/>
          <w:noProof/>
        </w:rPr>
        <w:t>1.</w:t>
      </w:r>
      <w:r>
        <w:rPr>
          <w:rFonts w:asciiTheme="minorHAnsi" w:hAnsiTheme="minorHAnsi" w:eastAsiaTheme="minorEastAsia" w:cstheme="minorBidi"/>
          <w:noProof/>
          <w:lang w:eastAsia="ja-JP"/>
        </w:rPr>
        <w:tab/>
      </w:r>
      <w:r w:rsidRPr="006C64B1">
        <w:rPr>
          <w:rFonts w:ascii="Calibri" w:hAnsi="Calibri"/>
          <w:b/>
          <w:noProof/>
        </w:rPr>
        <w:t>Introdução</w:t>
      </w:r>
      <w:r>
        <w:rPr>
          <w:noProof/>
        </w:rPr>
        <w:tab/>
      </w: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_Toc444940583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1</w:t>
      </w:r>
      <w:r>
        <w:rPr>
          <w:color w:val="2B579A"/>
          <w:shd w:val="clear" w:color="auto" w:fill="E6E6E6"/>
        </w:rPr>
        <w:fldChar w:fldCharType="end"/>
      </w:r>
    </w:p>
    <w:p w:rsidR="00266898" w:rsidRDefault="00266898" w14:paraId="2FAC5790" w14:textId="77777777">
      <w:pPr>
        <w:pStyle w:val="TOC1"/>
        <w:tabs>
          <w:tab w:val="left" w:pos="426"/>
          <w:tab w:val="right" w:leader="dot" w:pos="9350"/>
        </w:tabs>
        <w:rPr>
          <w:rFonts w:asciiTheme="minorHAnsi" w:hAnsiTheme="minorHAnsi" w:eastAsiaTheme="minorEastAsia" w:cstheme="minorBidi"/>
          <w:noProof/>
          <w:lang w:eastAsia="ja-JP"/>
        </w:rPr>
      </w:pPr>
      <w:r w:rsidRPr="006C64B1">
        <w:rPr>
          <w:rFonts w:ascii="Calibri" w:hAnsi="Calibri"/>
          <w:b/>
          <w:noProof/>
        </w:rPr>
        <w:t>2.</w:t>
      </w:r>
      <w:r>
        <w:rPr>
          <w:rFonts w:asciiTheme="minorHAnsi" w:hAnsiTheme="minorHAnsi" w:eastAsiaTheme="minorEastAsia" w:cstheme="minorBidi"/>
          <w:noProof/>
          <w:lang w:eastAsia="ja-JP"/>
        </w:rPr>
        <w:tab/>
      </w:r>
      <w:r w:rsidRPr="006C64B1">
        <w:rPr>
          <w:rFonts w:ascii="Calibri" w:hAnsi="Calibri"/>
          <w:b/>
          <w:noProof/>
        </w:rPr>
        <w:t>xxxxxxxx</w:t>
      </w:r>
      <w:r>
        <w:rPr>
          <w:noProof/>
        </w:rPr>
        <w:tab/>
      </w: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_Toc444940584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2</w:t>
      </w:r>
      <w:r>
        <w:rPr>
          <w:color w:val="2B579A"/>
          <w:shd w:val="clear" w:color="auto" w:fill="E6E6E6"/>
        </w:rPr>
        <w:fldChar w:fldCharType="end"/>
      </w:r>
    </w:p>
    <w:p w:rsidR="00266898" w:rsidRDefault="00266898" w14:paraId="01A7FD9E" w14:textId="77777777">
      <w:pPr>
        <w:pStyle w:val="TOC1"/>
        <w:tabs>
          <w:tab w:val="left" w:pos="547"/>
          <w:tab w:val="right" w:leader="dot" w:pos="9350"/>
        </w:tabs>
        <w:rPr>
          <w:rFonts w:asciiTheme="minorHAnsi" w:hAnsiTheme="minorHAnsi" w:eastAsiaTheme="minorEastAsia" w:cstheme="minorBidi"/>
          <w:noProof/>
          <w:lang w:eastAsia="ja-JP"/>
        </w:rPr>
      </w:pPr>
      <w:r w:rsidRPr="006C64B1">
        <w:rPr>
          <w:rFonts w:ascii="Calibri" w:hAnsi="Calibri"/>
          <w:b/>
          <w:noProof/>
        </w:rPr>
        <w:t>2.1</w:t>
      </w:r>
      <w:r>
        <w:rPr>
          <w:rFonts w:asciiTheme="minorHAnsi" w:hAnsiTheme="minorHAnsi" w:eastAsiaTheme="minorEastAsia" w:cstheme="minorBidi"/>
          <w:noProof/>
          <w:lang w:eastAsia="ja-JP"/>
        </w:rPr>
        <w:tab/>
      </w:r>
      <w:r w:rsidRPr="006C64B1">
        <w:rPr>
          <w:rFonts w:ascii="Calibri" w:hAnsi="Calibri"/>
          <w:b/>
          <w:noProof/>
        </w:rPr>
        <w:t>Revisão da literatura</w:t>
      </w:r>
      <w:r>
        <w:rPr>
          <w:noProof/>
        </w:rPr>
        <w:tab/>
      </w: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_Toc444940585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2</w:t>
      </w:r>
      <w:r>
        <w:rPr>
          <w:color w:val="2B579A"/>
          <w:shd w:val="clear" w:color="auto" w:fill="E6E6E6"/>
        </w:rPr>
        <w:fldChar w:fldCharType="end"/>
      </w:r>
    </w:p>
    <w:p w:rsidR="00266898" w:rsidRDefault="00266898" w14:paraId="24B942C2" w14:textId="77777777">
      <w:pPr>
        <w:pStyle w:val="TOC1"/>
        <w:tabs>
          <w:tab w:val="left" w:pos="547"/>
          <w:tab w:val="right" w:leader="dot" w:pos="9350"/>
        </w:tabs>
        <w:rPr>
          <w:rFonts w:asciiTheme="minorHAnsi" w:hAnsiTheme="minorHAnsi" w:eastAsiaTheme="minorEastAsia" w:cstheme="minorBidi"/>
          <w:noProof/>
          <w:lang w:eastAsia="ja-JP"/>
        </w:rPr>
      </w:pPr>
      <w:r w:rsidRPr="006C64B1">
        <w:rPr>
          <w:rFonts w:ascii="Calibri" w:hAnsi="Calibri"/>
          <w:b/>
          <w:noProof/>
        </w:rPr>
        <w:t>2.2</w:t>
      </w:r>
      <w:r>
        <w:rPr>
          <w:rFonts w:asciiTheme="minorHAnsi" w:hAnsiTheme="minorHAnsi" w:eastAsiaTheme="minorEastAsia" w:cstheme="minorBidi"/>
          <w:noProof/>
          <w:lang w:eastAsia="ja-JP"/>
        </w:rPr>
        <w:tab/>
      </w:r>
      <w:r w:rsidRPr="006C64B1">
        <w:rPr>
          <w:rFonts w:ascii="Calibri" w:hAnsi="Calibri"/>
          <w:b/>
          <w:noProof/>
        </w:rPr>
        <w:t>Metodologia</w:t>
      </w:r>
      <w:r>
        <w:rPr>
          <w:noProof/>
        </w:rPr>
        <w:tab/>
      </w: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_Toc444940586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3</w:t>
      </w:r>
      <w:r>
        <w:rPr>
          <w:color w:val="2B579A"/>
          <w:shd w:val="clear" w:color="auto" w:fill="E6E6E6"/>
        </w:rPr>
        <w:fldChar w:fldCharType="end"/>
      </w:r>
    </w:p>
    <w:p w:rsidR="00266898" w:rsidRDefault="00266898" w14:paraId="7242D455" w14:textId="77777777">
      <w:pPr>
        <w:pStyle w:val="TOC1"/>
        <w:tabs>
          <w:tab w:val="left" w:pos="547"/>
          <w:tab w:val="right" w:leader="dot" w:pos="9350"/>
        </w:tabs>
        <w:rPr>
          <w:rFonts w:asciiTheme="minorHAnsi" w:hAnsiTheme="minorHAnsi" w:eastAsiaTheme="minorEastAsia" w:cstheme="minorBidi"/>
          <w:noProof/>
          <w:lang w:eastAsia="ja-JP"/>
        </w:rPr>
      </w:pPr>
      <w:r w:rsidRPr="006C64B1">
        <w:rPr>
          <w:rFonts w:ascii="Calibri" w:hAnsi="Calibri"/>
          <w:b/>
          <w:noProof/>
        </w:rPr>
        <w:t>2.3</w:t>
      </w:r>
      <w:r>
        <w:rPr>
          <w:rFonts w:asciiTheme="minorHAnsi" w:hAnsiTheme="minorHAnsi" w:eastAsiaTheme="minorEastAsia" w:cstheme="minorBidi"/>
          <w:noProof/>
          <w:lang w:eastAsia="ja-JP"/>
        </w:rPr>
        <w:tab/>
      </w:r>
      <w:r w:rsidRPr="006C64B1">
        <w:rPr>
          <w:rFonts w:ascii="Calibri" w:hAnsi="Calibri"/>
          <w:b/>
          <w:noProof/>
        </w:rPr>
        <w:t>Apresentação da Organização</w:t>
      </w:r>
      <w:r>
        <w:rPr>
          <w:noProof/>
        </w:rPr>
        <w:tab/>
      </w: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_Toc444940587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4</w:t>
      </w:r>
      <w:r>
        <w:rPr>
          <w:color w:val="2B579A"/>
          <w:shd w:val="clear" w:color="auto" w:fill="E6E6E6"/>
        </w:rPr>
        <w:fldChar w:fldCharType="end"/>
      </w:r>
    </w:p>
    <w:p w:rsidR="00266898" w:rsidRDefault="00266898" w14:paraId="08D8ADA4" w14:textId="77777777">
      <w:pPr>
        <w:pStyle w:val="TOC1"/>
        <w:tabs>
          <w:tab w:val="left" w:pos="547"/>
          <w:tab w:val="right" w:leader="dot" w:pos="9350"/>
        </w:tabs>
        <w:rPr>
          <w:rFonts w:asciiTheme="minorHAnsi" w:hAnsiTheme="minorHAnsi" w:eastAsiaTheme="minorEastAsia" w:cstheme="minorBidi"/>
          <w:noProof/>
          <w:lang w:eastAsia="ja-JP"/>
        </w:rPr>
      </w:pPr>
      <w:r w:rsidRPr="006C64B1">
        <w:rPr>
          <w:rFonts w:ascii="Calibri" w:hAnsi="Calibri"/>
          <w:b/>
          <w:noProof/>
        </w:rPr>
        <w:t>2.4</w:t>
      </w:r>
      <w:r>
        <w:rPr>
          <w:rFonts w:asciiTheme="minorHAnsi" w:hAnsiTheme="minorHAnsi" w:eastAsiaTheme="minorEastAsia" w:cstheme="minorBidi"/>
          <w:noProof/>
          <w:lang w:eastAsia="ja-JP"/>
        </w:rPr>
        <w:tab/>
      </w:r>
      <w:r w:rsidRPr="006C64B1">
        <w:rPr>
          <w:rFonts w:ascii="Calibri" w:hAnsi="Calibri"/>
          <w:b/>
          <w:noProof/>
        </w:rPr>
        <w:t>Apresentação dos Resultados</w:t>
      </w:r>
      <w:r>
        <w:rPr>
          <w:noProof/>
        </w:rPr>
        <w:tab/>
      </w: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_Toc444940588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5</w:t>
      </w:r>
      <w:r>
        <w:rPr>
          <w:color w:val="2B579A"/>
          <w:shd w:val="clear" w:color="auto" w:fill="E6E6E6"/>
        </w:rPr>
        <w:fldChar w:fldCharType="end"/>
      </w:r>
    </w:p>
    <w:p w:rsidR="00266898" w:rsidRDefault="00266898" w14:paraId="7B8A25E5" w14:textId="77777777">
      <w:pPr>
        <w:pStyle w:val="TOC1"/>
        <w:tabs>
          <w:tab w:val="left" w:pos="547"/>
          <w:tab w:val="right" w:leader="dot" w:pos="9350"/>
        </w:tabs>
        <w:rPr>
          <w:rFonts w:asciiTheme="minorHAnsi" w:hAnsiTheme="minorHAnsi" w:eastAsiaTheme="minorEastAsia" w:cstheme="minorBidi"/>
          <w:noProof/>
          <w:lang w:eastAsia="ja-JP"/>
        </w:rPr>
      </w:pPr>
      <w:r w:rsidRPr="006C64B1">
        <w:rPr>
          <w:rFonts w:ascii="Calibri" w:hAnsi="Calibri"/>
          <w:b/>
          <w:noProof/>
        </w:rPr>
        <w:t>2.5</w:t>
      </w:r>
      <w:r>
        <w:rPr>
          <w:rFonts w:asciiTheme="minorHAnsi" w:hAnsiTheme="minorHAnsi" w:eastAsiaTheme="minorEastAsia" w:cstheme="minorBidi"/>
          <w:noProof/>
          <w:lang w:eastAsia="ja-JP"/>
        </w:rPr>
        <w:tab/>
      </w:r>
      <w:r w:rsidRPr="006C64B1">
        <w:rPr>
          <w:rFonts w:ascii="Calibri" w:hAnsi="Calibri"/>
          <w:b/>
          <w:noProof/>
        </w:rPr>
        <w:t>Discussão dos Resultados</w:t>
      </w:r>
      <w:r>
        <w:rPr>
          <w:noProof/>
        </w:rPr>
        <w:tab/>
      </w: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_Toc444940589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6</w:t>
      </w:r>
      <w:r>
        <w:rPr>
          <w:color w:val="2B579A"/>
          <w:shd w:val="clear" w:color="auto" w:fill="E6E6E6"/>
        </w:rPr>
        <w:fldChar w:fldCharType="end"/>
      </w:r>
    </w:p>
    <w:p w:rsidR="00266898" w:rsidRDefault="00266898" w14:paraId="7DDCC0AB" w14:textId="77777777">
      <w:pPr>
        <w:pStyle w:val="TOC1"/>
        <w:tabs>
          <w:tab w:val="left" w:pos="547"/>
          <w:tab w:val="right" w:leader="dot" w:pos="9350"/>
        </w:tabs>
        <w:rPr>
          <w:rFonts w:asciiTheme="minorHAnsi" w:hAnsiTheme="minorHAnsi" w:eastAsiaTheme="minorEastAsia" w:cstheme="minorBidi"/>
          <w:noProof/>
          <w:lang w:eastAsia="ja-JP"/>
        </w:rPr>
      </w:pPr>
      <w:r w:rsidRPr="006C64B1">
        <w:rPr>
          <w:rFonts w:ascii="Calibri" w:hAnsi="Calibri"/>
          <w:b/>
          <w:noProof/>
        </w:rPr>
        <w:t>2.6</w:t>
      </w:r>
      <w:r>
        <w:rPr>
          <w:rFonts w:asciiTheme="minorHAnsi" w:hAnsiTheme="minorHAnsi" w:eastAsiaTheme="minorEastAsia" w:cstheme="minorBidi"/>
          <w:noProof/>
          <w:lang w:eastAsia="ja-JP"/>
        </w:rPr>
        <w:tab/>
      </w:r>
      <w:r w:rsidRPr="006C64B1">
        <w:rPr>
          <w:rFonts w:ascii="Calibri" w:hAnsi="Calibri"/>
          <w:b/>
          <w:noProof/>
        </w:rPr>
        <w:t>Conclusões</w:t>
      </w:r>
      <w:r>
        <w:rPr>
          <w:noProof/>
        </w:rPr>
        <w:tab/>
      </w: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_Toc444940590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7</w:t>
      </w:r>
      <w:r>
        <w:rPr>
          <w:color w:val="2B579A"/>
          <w:shd w:val="clear" w:color="auto" w:fill="E6E6E6"/>
        </w:rPr>
        <w:fldChar w:fldCharType="end"/>
      </w:r>
    </w:p>
    <w:p w:rsidR="00266898" w:rsidRDefault="00266898" w14:paraId="18D85157" w14:textId="77777777">
      <w:pPr>
        <w:pStyle w:val="TO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lang w:eastAsia="ja-JP"/>
        </w:rPr>
      </w:pPr>
      <w:r w:rsidRPr="006C64B1">
        <w:rPr>
          <w:rFonts w:ascii="Calibri" w:hAnsi="Calibri"/>
          <w:b/>
          <w:noProof/>
        </w:rPr>
        <w:t>Referências</w:t>
      </w:r>
      <w:r>
        <w:rPr>
          <w:noProof/>
        </w:rPr>
        <w:tab/>
      </w: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_Toc444940591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8</w:t>
      </w:r>
      <w:r>
        <w:rPr>
          <w:color w:val="2B579A"/>
          <w:shd w:val="clear" w:color="auto" w:fill="E6E6E6"/>
        </w:rPr>
        <w:fldChar w:fldCharType="end"/>
      </w:r>
    </w:p>
    <w:p w:rsidR="00266898" w:rsidRDefault="00266898" w14:paraId="3DB53BC4" w14:textId="77777777">
      <w:pPr>
        <w:pStyle w:val="TOC1"/>
        <w:tabs>
          <w:tab w:val="right" w:leader="dot" w:pos="9350"/>
        </w:tabs>
        <w:rPr>
          <w:rFonts w:asciiTheme="minorHAnsi" w:hAnsiTheme="minorHAnsi" w:eastAsiaTheme="minorEastAsia" w:cstheme="minorBidi"/>
          <w:noProof/>
          <w:lang w:eastAsia="ja-JP"/>
        </w:rPr>
      </w:pPr>
      <w:r w:rsidRPr="006C64B1">
        <w:rPr>
          <w:rFonts w:ascii="Calibri" w:hAnsi="Calibri" w:eastAsia="Arial Narrow"/>
          <w:b/>
          <w:noProof/>
        </w:rPr>
        <w:t>Anexos</w:t>
      </w:r>
      <w:r>
        <w:rPr>
          <w:noProof/>
        </w:rPr>
        <w:tab/>
      </w: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PAGEREF _Toc444940592 \h </w:instrText>
      </w:r>
      <w:r>
        <w:rPr>
          <w:color w:val="2B579A"/>
          <w:shd w:val="clear" w:color="auto" w:fill="E6E6E6"/>
        </w:rPr>
      </w:r>
      <w:r>
        <w:rPr>
          <w:color w:val="2B579A"/>
          <w:shd w:val="clear" w:color="auto" w:fill="E6E6E6"/>
        </w:rPr>
        <w:fldChar w:fldCharType="separate"/>
      </w:r>
      <w:r>
        <w:rPr>
          <w:noProof/>
        </w:rPr>
        <w:t>9</w:t>
      </w:r>
      <w:r>
        <w:rPr>
          <w:color w:val="2B579A"/>
          <w:shd w:val="clear" w:color="auto" w:fill="E6E6E6"/>
        </w:rPr>
        <w:fldChar w:fldCharType="end"/>
      </w:r>
    </w:p>
    <w:p w:rsidRPr="004A6F4A" w:rsidR="004A6F4A" w:rsidP="000E55CE" w:rsidRDefault="004A6F4A" w14:paraId="6CC29AC7" w14:textId="77777777">
      <w:pPr>
        <w:spacing w:line="360" w:lineRule="auto"/>
        <w:rPr>
          <w:rFonts w:ascii="Calibri" w:hAnsi="Calibri"/>
        </w:rPr>
      </w:pPr>
      <w:r w:rsidRPr="000E55CE">
        <w:rPr>
          <w:rFonts w:ascii="Calibri" w:hAnsi="Calibri"/>
          <w:color w:val="2B579A"/>
          <w:shd w:val="clear" w:color="auto" w:fill="E6E6E6"/>
        </w:rPr>
        <w:fldChar w:fldCharType="end"/>
      </w:r>
    </w:p>
    <w:p w:rsidRPr="00E32082" w:rsidR="00E32082" w:rsidP="4C4CA998" w:rsidRDefault="00E32082" w14:paraId="00B8B690" w14:textId="77777777">
      <w:pPr>
        <w:pStyle w:val="BodyText1"/>
        <w:spacing w:line="360" w:lineRule="auto"/>
        <w:rPr>
          <w:lang w:bidi="pt-PT"/>
        </w:rPr>
      </w:pPr>
    </w:p>
    <w:p w:rsidR="003B263F" w:rsidP="004A6F4A" w:rsidRDefault="003B263F" w14:paraId="494065F0" w14:textId="77777777">
      <w:pPr>
        <w:pStyle w:val="Heading1"/>
        <w:spacing w:line="360" w:lineRule="auto"/>
        <w:jc w:val="both"/>
        <w:rPr>
          <w:rFonts w:ascii="Calibri" w:hAnsi="Calibri"/>
          <w:b/>
          <w:sz w:val="28"/>
          <w:szCs w:val="28"/>
          <w:lang w:bidi="pt-PT"/>
        </w:rPr>
      </w:pPr>
    </w:p>
    <w:p w:rsidR="00C7793C" w:rsidP="004A6F4A" w:rsidRDefault="004A6F4A" w14:paraId="469387CC" w14:textId="77777777">
      <w:pPr>
        <w:pStyle w:val="Heading1"/>
        <w:spacing w:line="360" w:lineRule="auto"/>
        <w:jc w:val="both"/>
        <w:rPr>
          <w:rFonts w:ascii="Calibri" w:hAnsi="Calibri"/>
          <w:b/>
          <w:sz w:val="28"/>
          <w:szCs w:val="28"/>
          <w:lang w:bidi="pt-PT"/>
        </w:rPr>
      </w:pPr>
      <w:bookmarkStart w:name="_Toc444940582" w:id="6"/>
      <w:r w:rsidRPr="004A6F4A">
        <w:rPr>
          <w:rFonts w:ascii="Calibri" w:hAnsi="Calibri"/>
          <w:b/>
          <w:sz w:val="28"/>
          <w:szCs w:val="28"/>
          <w:lang w:bidi="pt-PT"/>
        </w:rPr>
        <w:t>Índice</w:t>
      </w:r>
      <w:r>
        <w:rPr>
          <w:rFonts w:ascii="Calibri" w:hAnsi="Calibri"/>
          <w:b/>
          <w:sz w:val="28"/>
          <w:szCs w:val="28"/>
          <w:lang w:bidi="pt-PT"/>
        </w:rPr>
        <w:t xml:space="preserve"> de quadros, figuras, abreviaturas</w:t>
      </w:r>
      <w:bookmarkEnd w:id="6"/>
      <w:r>
        <w:rPr>
          <w:rFonts w:ascii="Calibri" w:hAnsi="Calibri"/>
          <w:b/>
          <w:sz w:val="28"/>
          <w:szCs w:val="28"/>
          <w:lang w:bidi="pt-PT"/>
        </w:rPr>
        <w:t xml:space="preserve"> </w:t>
      </w:r>
    </w:p>
    <w:p w:rsidR="001F5F0C" w:rsidP="4C4CA998" w:rsidRDefault="001F5F0C" w14:paraId="24CD79B9" w14:textId="77777777">
      <w:pPr>
        <w:pStyle w:val="Heading1"/>
        <w:spacing w:line="360" w:lineRule="auto"/>
        <w:jc w:val="left"/>
        <w:rPr>
          <w:lang w:bidi="pt-PT"/>
        </w:rPr>
      </w:pPr>
    </w:p>
    <w:p w:rsidR="001F5F0C" w:rsidP="4C4CA998" w:rsidRDefault="001F5F0C" w14:paraId="79C37529" w14:textId="77777777">
      <w:pPr>
        <w:pStyle w:val="Heading1"/>
        <w:spacing w:line="360" w:lineRule="auto"/>
        <w:jc w:val="left"/>
        <w:rPr>
          <w:lang w:bidi="pt-PT"/>
        </w:rPr>
        <w:sectPr w:rsidR="001F5F0C" w:rsidSect="00386789">
          <w:headerReference w:type="default" r:id="rId10"/>
          <w:footerReference w:type="default" r:id="rId11"/>
          <w:pgSz w:w="12240" w:h="15840" w:orient="portrait" w:code="1"/>
          <w:pgMar w:top="1440" w:right="1440" w:bottom="1440" w:left="1440" w:header="720" w:footer="720" w:gutter="0"/>
          <w:pgNumType w:fmt="upperRoman" w:start="1"/>
          <w:cols w:space="708"/>
          <w:titlePg/>
          <w:docGrid w:linePitch="360"/>
        </w:sectPr>
      </w:pPr>
    </w:p>
    <w:p w:rsidRPr="004A6F4A" w:rsidR="00B9748E" w:rsidP="2DD7A019" w:rsidRDefault="004A6F4A" w14:paraId="5A72A69F" w14:textId="3B141C52">
      <w:pPr>
        <w:pStyle w:val="Heading1"/>
        <w:numPr>
          <w:ilvl w:val="0"/>
          <w:numId w:val="6"/>
        </w:numPr>
        <w:spacing w:line="360" w:lineRule="auto"/>
        <w:jc w:val="left"/>
        <w:rPr>
          <w:rFonts w:ascii="Calibri" w:hAnsi="Calibri"/>
          <w:b/>
          <w:sz w:val="28"/>
          <w:szCs w:val="28"/>
        </w:rPr>
      </w:pPr>
      <w:bookmarkStart w:name="_Toc444940583" w:id="7"/>
      <w:r w:rsidRPr="004A6F4A">
        <w:rPr>
          <w:rFonts w:ascii="Calibri" w:hAnsi="Calibri"/>
          <w:b/>
          <w:sz w:val="28"/>
          <w:szCs w:val="28"/>
        </w:rPr>
        <w:t>Introdução</w:t>
      </w:r>
      <w:bookmarkEnd w:id="7"/>
    </w:p>
    <w:p w:rsidR="2DD7A019" w:rsidP="2DD7A019" w:rsidRDefault="2DD7A019" w14:paraId="739BFFE5" w14:textId="1071F502">
      <w:pPr>
        <w:pStyle w:val="BodyText1"/>
        <w:rPr>
          <w:rFonts w:ascii="Calibri" w:hAnsi="Calibri"/>
          <w:b/>
          <w:bCs/>
          <w:sz w:val="28"/>
          <w:szCs w:val="28"/>
        </w:rPr>
      </w:pPr>
    </w:p>
    <w:p w:rsidR="298ED8A0" w:rsidP="4C4CA998" w:rsidRDefault="298ED8A0" w14:paraId="51540052" w14:textId="2A4A073F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1E02DBD6">
        <w:rPr>
          <w:rFonts w:asciiTheme="minorHAnsi" w:hAnsiTheme="minorHAnsi" w:eastAsiaTheme="minorEastAsia" w:cstheme="minorBidi"/>
        </w:rPr>
        <w:t>Este projeto foi desenvolvido para a cadeira de CORGA</w:t>
      </w:r>
      <w:r w:rsidRPr="1E02DBD6" w:rsidR="1942519D">
        <w:rPr>
          <w:rFonts w:asciiTheme="minorHAnsi" w:hAnsiTheme="minorHAnsi" w:eastAsiaTheme="minorEastAsia" w:cstheme="minorBidi"/>
        </w:rPr>
        <w:t xml:space="preserve">, com objetivo de </w:t>
      </w:r>
      <w:r w:rsidRPr="1E02DBD6" w:rsidR="69FE839E">
        <w:rPr>
          <w:rFonts w:asciiTheme="minorHAnsi" w:hAnsiTheme="minorHAnsi" w:eastAsiaTheme="minorEastAsia" w:cstheme="minorBidi"/>
        </w:rPr>
        <w:t>conhecermos</w:t>
      </w:r>
      <w:r w:rsidRPr="1E02DBD6" w:rsidR="1942519D">
        <w:rPr>
          <w:rFonts w:asciiTheme="minorHAnsi" w:hAnsiTheme="minorHAnsi" w:eastAsiaTheme="minorEastAsia" w:cstheme="minorBidi"/>
        </w:rPr>
        <w:t xml:space="preserve"> o impacto da cultura organizacional </w:t>
      </w:r>
      <w:r w:rsidRPr="1E02DBD6" w:rsidR="6EC993F2">
        <w:rPr>
          <w:rFonts w:asciiTheme="minorHAnsi" w:hAnsiTheme="minorHAnsi" w:eastAsiaTheme="minorEastAsia" w:cstheme="minorBidi"/>
        </w:rPr>
        <w:t xml:space="preserve">vivida nas organizações. </w:t>
      </w:r>
      <w:r w:rsidRPr="1E02DBD6" w:rsidR="308741B9">
        <w:rPr>
          <w:rFonts w:asciiTheme="minorHAnsi" w:hAnsiTheme="minorHAnsi" w:eastAsiaTheme="minorEastAsia" w:cstheme="minorBidi"/>
        </w:rPr>
        <w:t xml:space="preserve">Este é tema importante, porque a </w:t>
      </w:r>
      <w:r w:rsidRPr="1E02DBD6" w:rsidR="50496209">
        <w:rPr>
          <w:rFonts w:asciiTheme="minorHAnsi" w:hAnsiTheme="minorHAnsi" w:eastAsiaTheme="minorEastAsia" w:cstheme="minorBidi"/>
        </w:rPr>
        <w:t>analise introspetiva</w:t>
      </w:r>
      <w:r w:rsidRPr="1E02DBD6" w:rsidR="308741B9">
        <w:rPr>
          <w:rFonts w:asciiTheme="minorHAnsi" w:hAnsiTheme="minorHAnsi" w:eastAsiaTheme="minorEastAsia" w:cstheme="minorBidi"/>
        </w:rPr>
        <w:t xml:space="preserve"> </w:t>
      </w:r>
      <w:r w:rsidRPr="1E02DBD6" w:rsidR="5F59C9E8">
        <w:rPr>
          <w:rFonts w:asciiTheme="minorHAnsi" w:hAnsiTheme="minorHAnsi" w:eastAsiaTheme="minorEastAsia" w:cstheme="minorBidi"/>
        </w:rPr>
        <w:t>de uma organização traz sempre valor, o que quero dizer co</w:t>
      </w:r>
      <w:r w:rsidRPr="1E02DBD6" w:rsidR="6B480E7A">
        <w:rPr>
          <w:rFonts w:asciiTheme="minorHAnsi" w:hAnsiTheme="minorHAnsi" w:eastAsiaTheme="minorEastAsia" w:cstheme="minorBidi"/>
        </w:rPr>
        <w:t>m isto é, ao analisarmos como a vida dentro da organização corre, podemos tirar conclus</w:t>
      </w:r>
      <w:r w:rsidRPr="1E02DBD6" w:rsidR="47C1773E">
        <w:rPr>
          <w:rFonts w:asciiTheme="minorHAnsi" w:hAnsiTheme="minorHAnsi" w:eastAsiaTheme="minorEastAsia" w:cstheme="minorBidi"/>
        </w:rPr>
        <w:t xml:space="preserve">ões boas ou más sobre se </w:t>
      </w:r>
      <w:r w:rsidRPr="1E02DBD6" w:rsidR="11B7B212">
        <w:rPr>
          <w:rFonts w:asciiTheme="minorHAnsi" w:hAnsiTheme="minorHAnsi" w:eastAsiaTheme="minorEastAsia" w:cstheme="minorBidi"/>
        </w:rPr>
        <w:t>os objetivos como din</w:t>
      </w:r>
      <w:r w:rsidRPr="1E02DBD6" w:rsidR="7ADEBC86">
        <w:rPr>
          <w:rFonts w:asciiTheme="minorHAnsi" w:hAnsiTheme="minorHAnsi" w:eastAsiaTheme="minorEastAsia" w:cstheme="minorBidi"/>
        </w:rPr>
        <w:t>â</w:t>
      </w:r>
      <w:r w:rsidRPr="1E02DBD6" w:rsidR="11B7B212">
        <w:rPr>
          <w:rFonts w:asciiTheme="minorHAnsi" w:hAnsiTheme="minorHAnsi" w:eastAsiaTheme="minorEastAsia" w:cstheme="minorBidi"/>
        </w:rPr>
        <w:t>mica vivida estão a ser alcançados ou se vai de encontro com as expectativas dos colaboradores.</w:t>
      </w:r>
    </w:p>
    <w:p w:rsidR="545DB421" w:rsidP="4C4CA998" w:rsidRDefault="545DB421" w14:paraId="00947F84" w14:textId="260B8DB4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1E02DBD6">
        <w:rPr>
          <w:rFonts w:asciiTheme="minorHAnsi" w:hAnsiTheme="minorHAnsi" w:eastAsiaTheme="minorEastAsia" w:cstheme="minorBidi"/>
        </w:rPr>
        <w:t>Assim para este projeto escolhemos a DevScope c</w:t>
      </w:r>
      <w:r w:rsidRPr="1E02DBD6" w:rsidR="1E35A419">
        <w:rPr>
          <w:rFonts w:asciiTheme="minorHAnsi" w:hAnsiTheme="minorHAnsi" w:eastAsiaTheme="minorEastAsia" w:cstheme="minorBidi"/>
        </w:rPr>
        <w:t>omo organização para analisar a sua cultura organizacional</w:t>
      </w:r>
      <w:r w:rsidRPr="1E02DBD6" w:rsidR="2F7CAE2B">
        <w:rPr>
          <w:rFonts w:asciiTheme="minorHAnsi" w:hAnsiTheme="minorHAnsi" w:eastAsiaTheme="minorEastAsia" w:cstheme="minorBidi"/>
        </w:rPr>
        <w:t>, com objetivo de saber se a realidade vivida dentro da organização vai de encontro à</w:t>
      </w:r>
      <w:r w:rsidRPr="1E02DBD6" w:rsidR="5F123BD5">
        <w:rPr>
          <w:rFonts w:asciiTheme="minorHAnsi" w:hAnsiTheme="minorHAnsi" w:eastAsiaTheme="minorEastAsia" w:cstheme="minorBidi"/>
        </w:rPr>
        <w:t>s espectativas dos colaboradores e se exi</w:t>
      </w:r>
      <w:r w:rsidRPr="1E02DBD6" w:rsidR="03D8C5E5">
        <w:rPr>
          <w:rFonts w:asciiTheme="minorHAnsi" w:hAnsiTheme="minorHAnsi" w:eastAsiaTheme="minorEastAsia" w:cstheme="minorBidi"/>
        </w:rPr>
        <w:t>s</w:t>
      </w:r>
      <w:r w:rsidRPr="1E02DBD6" w:rsidR="5F123BD5">
        <w:rPr>
          <w:rFonts w:asciiTheme="minorHAnsi" w:hAnsiTheme="minorHAnsi" w:eastAsiaTheme="minorEastAsia" w:cstheme="minorBidi"/>
        </w:rPr>
        <w:t xml:space="preserve">tem pontos </w:t>
      </w:r>
      <w:r w:rsidRPr="1E02DBD6" w:rsidR="5DAE6472">
        <w:rPr>
          <w:rFonts w:asciiTheme="minorHAnsi" w:hAnsiTheme="minorHAnsi" w:eastAsiaTheme="minorEastAsia" w:cstheme="minorBidi"/>
        </w:rPr>
        <w:t>em que a organização possa</w:t>
      </w:r>
      <w:r w:rsidRPr="1E02DBD6" w:rsidR="6665D521">
        <w:rPr>
          <w:rFonts w:asciiTheme="minorHAnsi" w:hAnsiTheme="minorHAnsi" w:eastAsiaTheme="minorEastAsia" w:cstheme="minorBidi"/>
        </w:rPr>
        <w:t xml:space="preserve"> melhorar</w:t>
      </w:r>
      <w:r w:rsidRPr="1E02DBD6" w:rsidR="414CC281">
        <w:rPr>
          <w:rFonts w:asciiTheme="minorHAnsi" w:hAnsiTheme="minorHAnsi" w:eastAsiaTheme="minorEastAsia" w:cstheme="minorBidi"/>
        </w:rPr>
        <w:t>.</w:t>
      </w:r>
    </w:p>
    <w:p w:rsidR="414CC281" w:rsidP="4C4CA998" w:rsidRDefault="414CC281" w14:paraId="50EAEB4D" w14:textId="5FC20A8B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1E02DBD6">
        <w:rPr>
          <w:rFonts w:asciiTheme="minorHAnsi" w:hAnsiTheme="minorHAnsi" w:eastAsiaTheme="minorEastAsia" w:cstheme="minorBidi"/>
        </w:rPr>
        <w:t xml:space="preserve">Este </w:t>
      </w:r>
      <w:r w:rsidRPr="1E02DBD6" w:rsidR="281D2075">
        <w:rPr>
          <w:rFonts w:asciiTheme="minorHAnsi" w:hAnsiTheme="minorHAnsi" w:eastAsiaTheme="minorEastAsia" w:cstheme="minorBidi"/>
        </w:rPr>
        <w:t>relatório</w:t>
      </w:r>
      <w:r w:rsidRPr="1E02DBD6">
        <w:rPr>
          <w:rFonts w:asciiTheme="minorHAnsi" w:hAnsiTheme="minorHAnsi" w:eastAsiaTheme="minorEastAsia" w:cstheme="minorBidi"/>
        </w:rPr>
        <w:t xml:space="preserve"> começa por expor o tema da cultura organizacional </w:t>
      </w:r>
      <w:r w:rsidRPr="1E02DBD6" w:rsidR="5392C997">
        <w:rPr>
          <w:rFonts w:asciiTheme="minorHAnsi" w:hAnsiTheme="minorHAnsi" w:eastAsiaTheme="minorEastAsia" w:cstheme="minorBidi"/>
        </w:rPr>
        <w:t xml:space="preserve">ao leitor, </w:t>
      </w:r>
      <w:r w:rsidRPr="1E02DBD6">
        <w:rPr>
          <w:rFonts w:asciiTheme="minorHAnsi" w:hAnsiTheme="minorHAnsi" w:eastAsiaTheme="minorEastAsia" w:cstheme="minorBidi"/>
        </w:rPr>
        <w:t>mostrando</w:t>
      </w:r>
      <w:r w:rsidRPr="1E02DBD6" w:rsidR="4CCACD0D">
        <w:rPr>
          <w:rFonts w:asciiTheme="minorHAnsi" w:hAnsiTheme="minorHAnsi" w:eastAsiaTheme="minorEastAsia" w:cstheme="minorBidi"/>
        </w:rPr>
        <w:t xml:space="preserve"> a sua import</w:t>
      </w:r>
      <w:r w:rsidRPr="1E02DBD6" w:rsidR="69705701">
        <w:rPr>
          <w:rFonts w:asciiTheme="minorHAnsi" w:hAnsiTheme="minorHAnsi" w:eastAsiaTheme="minorEastAsia" w:cstheme="minorBidi"/>
        </w:rPr>
        <w:t>â</w:t>
      </w:r>
      <w:r w:rsidRPr="1E02DBD6" w:rsidR="4CCACD0D">
        <w:rPr>
          <w:rFonts w:asciiTheme="minorHAnsi" w:hAnsiTheme="minorHAnsi" w:eastAsiaTheme="minorEastAsia" w:cstheme="minorBidi"/>
        </w:rPr>
        <w:t>ncia</w:t>
      </w:r>
      <w:r w:rsidRPr="1E02DBD6" w:rsidR="55A7DD46">
        <w:rPr>
          <w:rFonts w:asciiTheme="minorHAnsi" w:hAnsiTheme="minorHAnsi" w:eastAsiaTheme="minorEastAsia" w:cstheme="minorBidi"/>
        </w:rPr>
        <w:t xml:space="preserve"> e impacto</w:t>
      </w:r>
      <w:r w:rsidRPr="1E02DBD6" w:rsidR="4CCACD0D">
        <w:rPr>
          <w:rFonts w:asciiTheme="minorHAnsi" w:hAnsiTheme="minorHAnsi" w:eastAsiaTheme="minorEastAsia" w:cstheme="minorBidi"/>
        </w:rPr>
        <w:t xml:space="preserve">, </w:t>
      </w:r>
      <w:r w:rsidRPr="1E02DBD6">
        <w:rPr>
          <w:rFonts w:asciiTheme="minorHAnsi" w:hAnsiTheme="minorHAnsi" w:eastAsiaTheme="minorEastAsia" w:cstheme="minorBidi"/>
        </w:rPr>
        <w:t xml:space="preserve">e </w:t>
      </w:r>
      <w:r w:rsidRPr="1E02DBD6" w:rsidR="330E3EFF">
        <w:rPr>
          <w:rFonts w:asciiTheme="minorHAnsi" w:hAnsiTheme="minorHAnsi" w:eastAsiaTheme="minorEastAsia" w:cstheme="minorBidi"/>
        </w:rPr>
        <w:t>explicar o uso de uma ferramenta</w:t>
      </w:r>
      <w:r w:rsidRPr="1E02DBD6">
        <w:rPr>
          <w:rFonts w:asciiTheme="minorHAnsi" w:hAnsiTheme="minorHAnsi" w:eastAsiaTheme="minorEastAsia" w:cstheme="minorBidi"/>
        </w:rPr>
        <w:t xml:space="preserve"> </w:t>
      </w:r>
      <w:r w:rsidRPr="1E02DBD6" w:rsidR="48CE44E5">
        <w:rPr>
          <w:rFonts w:asciiTheme="minorHAnsi" w:hAnsiTheme="minorHAnsi" w:eastAsiaTheme="minorEastAsia" w:cstheme="minorBidi"/>
        </w:rPr>
        <w:t>chamada OCAI, que ajuda a fazer a analise da cultura</w:t>
      </w:r>
      <w:r w:rsidRPr="1E02DBD6" w:rsidR="4B9969F6">
        <w:rPr>
          <w:rFonts w:asciiTheme="minorHAnsi" w:hAnsiTheme="minorHAnsi" w:eastAsiaTheme="minorEastAsia" w:cstheme="minorBidi"/>
        </w:rPr>
        <w:t>.</w:t>
      </w:r>
      <w:r w:rsidRPr="1E02DBD6" w:rsidR="661B0C0F">
        <w:rPr>
          <w:rFonts w:asciiTheme="minorHAnsi" w:hAnsiTheme="minorHAnsi" w:eastAsiaTheme="minorEastAsia" w:cstheme="minorBidi"/>
        </w:rPr>
        <w:t xml:space="preserve"> Depois passa a explicação de como foi feita a recolha dos dados e como foram analisados com </w:t>
      </w:r>
      <w:r w:rsidRPr="1E02DBD6" w:rsidR="17AE601E">
        <w:rPr>
          <w:rFonts w:asciiTheme="minorHAnsi" w:hAnsiTheme="minorHAnsi" w:eastAsiaTheme="minorEastAsia" w:cstheme="minorBidi"/>
        </w:rPr>
        <w:t>o recurso</w:t>
      </w:r>
      <w:r w:rsidRPr="1E02DBD6" w:rsidR="0F960C0E">
        <w:rPr>
          <w:rFonts w:asciiTheme="minorHAnsi" w:hAnsiTheme="minorHAnsi" w:eastAsiaTheme="minorEastAsia" w:cstheme="minorBidi"/>
        </w:rPr>
        <w:t xml:space="preserve"> </w:t>
      </w:r>
      <w:r w:rsidRPr="1E02DBD6" w:rsidR="661B0C0F">
        <w:rPr>
          <w:rFonts w:asciiTheme="minorHAnsi" w:hAnsiTheme="minorHAnsi" w:eastAsiaTheme="minorEastAsia" w:cstheme="minorBidi"/>
        </w:rPr>
        <w:t xml:space="preserve">ao OCAI. De seguida </w:t>
      </w:r>
      <w:r w:rsidRPr="1E02DBD6" w:rsidR="06F4FD1C">
        <w:rPr>
          <w:rFonts w:asciiTheme="minorHAnsi" w:hAnsiTheme="minorHAnsi" w:eastAsiaTheme="minorEastAsia" w:cstheme="minorBidi"/>
        </w:rPr>
        <w:t>damos a conhece</w:t>
      </w:r>
      <w:r w:rsidRPr="1E02DBD6" w:rsidR="64F0D2DB">
        <w:rPr>
          <w:rFonts w:asciiTheme="minorHAnsi" w:hAnsiTheme="minorHAnsi" w:eastAsiaTheme="minorEastAsia" w:cstheme="minorBidi"/>
        </w:rPr>
        <w:t xml:space="preserve">r o trabalho </w:t>
      </w:r>
      <w:r w:rsidRPr="1E02DBD6" w:rsidR="06F4FD1C">
        <w:rPr>
          <w:rFonts w:asciiTheme="minorHAnsi" w:hAnsiTheme="minorHAnsi" w:eastAsiaTheme="minorEastAsia" w:cstheme="minorBidi"/>
        </w:rPr>
        <w:t>da DevScope</w:t>
      </w:r>
      <w:r w:rsidRPr="1E02DBD6" w:rsidR="3B73FA02">
        <w:rPr>
          <w:rFonts w:asciiTheme="minorHAnsi" w:hAnsiTheme="minorHAnsi" w:eastAsiaTheme="minorEastAsia" w:cstheme="minorBidi"/>
        </w:rPr>
        <w:t xml:space="preserve"> </w:t>
      </w:r>
      <w:r w:rsidRPr="1E02DBD6" w:rsidR="2AA999CF">
        <w:rPr>
          <w:rFonts w:asciiTheme="minorHAnsi" w:hAnsiTheme="minorHAnsi" w:eastAsiaTheme="minorEastAsia" w:cstheme="minorBidi"/>
        </w:rPr>
        <w:t xml:space="preserve">e falamos sobre a sua </w:t>
      </w:r>
      <w:r w:rsidRPr="1E02DBD6" w:rsidR="3B73FA02">
        <w:rPr>
          <w:rFonts w:asciiTheme="minorHAnsi" w:hAnsiTheme="minorHAnsi" w:eastAsiaTheme="minorEastAsia" w:cstheme="minorBidi"/>
        </w:rPr>
        <w:t>mi</w:t>
      </w:r>
      <w:r w:rsidRPr="1E02DBD6" w:rsidR="6BFF998D">
        <w:rPr>
          <w:rFonts w:asciiTheme="minorHAnsi" w:hAnsiTheme="minorHAnsi" w:eastAsiaTheme="minorEastAsia" w:cstheme="minorBidi"/>
        </w:rPr>
        <w:t>s</w:t>
      </w:r>
      <w:r w:rsidRPr="1E02DBD6" w:rsidR="3B73FA02">
        <w:rPr>
          <w:rFonts w:asciiTheme="minorHAnsi" w:hAnsiTheme="minorHAnsi" w:eastAsiaTheme="minorEastAsia" w:cstheme="minorBidi"/>
        </w:rPr>
        <w:t>são</w:t>
      </w:r>
      <w:r w:rsidRPr="1E02DBD6" w:rsidR="6DB1C5DA">
        <w:rPr>
          <w:rFonts w:asciiTheme="minorHAnsi" w:hAnsiTheme="minorHAnsi" w:eastAsiaTheme="minorEastAsia" w:cstheme="minorBidi"/>
        </w:rPr>
        <w:t>,</w:t>
      </w:r>
      <w:r w:rsidRPr="1E02DBD6" w:rsidR="3B73FA02">
        <w:rPr>
          <w:rFonts w:asciiTheme="minorHAnsi" w:hAnsiTheme="minorHAnsi" w:eastAsiaTheme="minorEastAsia" w:cstheme="minorBidi"/>
        </w:rPr>
        <w:t xml:space="preserve"> visão e valores</w:t>
      </w:r>
      <w:r w:rsidRPr="1E02DBD6" w:rsidR="77833710">
        <w:rPr>
          <w:rFonts w:asciiTheme="minorHAnsi" w:hAnsiTheme="minorHAnsi" w:eastAsiaTheme="minorEastAsia" w:cstheme="minorBidi"/>
        </w:rPr>
        <w:t>.</w:t>
      </w:r>
      <w:r w:rsidRPr="1E02DBD6" w:rsidR="3A7E928E">
        <w:rPr>
          <w:rFonts w:asciiTheme="minorHAnsi" w:hAnsiTheme="minorHAnsi" w:eastAsiaTheme="minorEastAsia" w:cstheme="minorBidi"/>
        </w:rPr>
        <w:t xml:space="preserve"> A seguir apresentamos os resultados </w:t>
      </w:r>
      <w:r w:rsidRPr="1E02DBD6" w:rsidR="7C45A2B5">
        <w:rPr>
          <w:rFonts w:asciiTheme="minorHAnsi" w:hAnsiTheme="minorHAnsi" w:eastAsiaTheme="minorEastAsia" w:cstheme="minorBidi"/>
        </w:rPr>
        <w:t>objetivos</w:t>
      </w:r>
      <w:r w:rsidRPr="1E02DBD6" w:rsidR="3A7E928E">
        <w:rPr>
          <w:rFonts w:asciiTheme="minorHAnsi" w:hAnsiTheme="minorHAnsi" w:eastAsiaTheme="minorEastAsia" w:cstheme="minorBidi"/>
        </w:rPr>
        <w:t xml:space="preserve"> com suporte a </w:t>
      </w:r>
      <w:r w:rsidRPr="1E02DBD6" w:rsidR="292CBA9A">
        <w:rPr>
          <w:rFonts w:asciiTheme="minorHAnsi" w:hAnsiTheme="minorHAnsi" w:eastAsiaTheme="minorEastAsia" w:cstheme="minorBidi"/>
        </w:rPr>
        <w:t>vários</w:t>
      </w:r>
      <w:r w:rsidRPr="1E02DBD6" w:rsidR="3A7E928E">
        <w:rPr>
          <w:rFonts w:asciiTheme="minorHAnsi" w:hAnsiTheme="minorHAnsi" w:eastAsiaTheme="minorEastAsia" w:cstheme="minorBidi"/>
        </w:rPr>
        <w:t xml:space="preserve"> </w:t>
      </w:r>
      <w:r w:rsidRPr="1E02DBD6" w:rsidR="5B05DD86">
        <w:rPr>
          <w:rFonts w:asciiTheme="minorHAnsi" w:hAnsiTheme="minorHAnsi" w:eastAsiaTheme="minorEastAsia" w:cstheme="minorBidi"/>
        </w:rPr>
        <w:t>gráficos</w:t>
      </w:r>
      <w:r w:rsidRPr="1E02DBD6" w:rsidR="3A7E928E">
        <w:rPr>
          <w:rFonts w:asciiTheme="minorHAnsi" w:hAnsiTheme="minorHAnsi" w:eastAsiaTheme="minorEastAsia" w:cstheme="minorBidi"/>
        </w:rPr>
        <w:t xml:space="preserve"> e tiramos co</w:t>
      </w:r>
      <w:r w:rsidRPr="1E02DBD6" w:rsidR="332E699E">
        <w:rPr>
          <w:rFonts w:asciiTheme="minorHAnsi" w:hAnsiTheme="minorHAnsi" w:eastAsiaTheme="minorEastAsia" w:cstheme="minorBidi"/>
        </w:rPr>
        <w:t>n</w:t>
      </w:r>
      <w:r w:rsidRPr="1E02DBD6" w:rsidR="3A7E928E">
        <w:rPr>
          <w:rFonts w:asciiTheme="minorHAnsi" w:hAnsiTheme="minorHAnsi" w:eastAsiaTheme="minorEastAsia" w:cstheme="minorBidi"/>
        </w:rPr>
        <w:t>clusões sobre os mesmos. Por fim</w:t>
      </w:r>
      <w:r w:rsidRPr="1E02DBD6" w:rsidR="6D3FE8BF">
        <w:rPr>
          <w:rFonts w:asciiTheme="minorHAnsi" w:hAnsiTheme="minorHAnsi" w:eastAsiaTheme="minorEastAsia" w:cstheme="minorBidi"/>
        </w:rPr>
        <w:t xml:space="preserve"> damos</w:t>
      </w:r>
      <w:r w:rsidRPr="1E02DBD6" w:rsidR="5FA23886">
        <w:rPr>
          <w:rFonts w:asciiTheme="minorHAnsi" w:hAnsiTheme="minorHAnsi" w:eastAsiaTheme="minorEastAsia" w:cstheme="minorBidi"/>
        </w:rPr>
        <w:t xml:space="preserve"> uns últimos</w:t>
      </w:r>
      <w:r w:rsidRPr="1E02DBD6" w:rsidR="3669D9E2">
        <w:rPr>
          <w:rFonts w:asciiTheme="minorHAnsi" w:hAnsiTheme="minorHAnsi" w:eastAsiaTheme="minorEastAsia" w:cstheme="minorBidi"/>
        </w:rPr>
        <w:t xml:space="preserve"> pareceres </w:t>
      </w:r>
      <w:r w:rsidRPr="1E02DBD6" w:rsidR="6D3FE8BF">
        <w:rPr>
          <w:rFonts w:asciiTheme="minorHAnsi" w:hAnsiTheme="minorHAnsi" w:eastAsiaTheme="minorEastAsia" w:cstheme="minorBidi"/>
        </w:rPr>
        <w:t xml:space="preserve">de se a empresa </w:t>
      </w:r>
      <w:r w:rsidRPr="1E02DBD6" w:rsidR="75A43F96">
        <w:rPr>
          <w:rFonts w:asciiTheme="minorHAnsi" w:hAnsiTheme="minorHAnsi" w:eastAsiaTheme="minorEastAsia" w:cstheme="minorBidi"/>
        </w:rPr>
        <w:t>está</w:t>
      </w:r>
      <w:r w:rsidRPr="1E02DBD6" w:rsidR="6D3FE8BF">
        <w:rPr>
          <w:rFonts w:asciiTheme="minorHAnsi" w:hAnsiTheme="minorHAnsi" w:eastAsiaTheme="minorEastAsia" w:cstheme="minorBidi"/>
        </w:rPr>
        <w:t xml:space="preserve"> a ter sucesso com a comunicação interna entre a transmissão dos objetivos da empresa</w:t>
      </w:r>
      <w:r w:rsidRPr="1E02DBD6" w:rsidR="530E142C">
        <w:rPr>
          <w:rFonts w:asciiTheme="minorHAnsi" w:hAnsiTheme="minorHAnsi" w:eastAsiaTheme="minorEastAsia" w:cstheme="minorBidi"/>
        </w:rPr>
        <w:t xml:space="preserve"> e os</w:t>
      </w:r>
      <w:r w:rsidRPr="1E02DBD6" w:rsidR="6D3FE8BF">
        <w:rPr>
          <w:rFonts w:asciiTheme="minorHAnsi" w:hAnsiTheme="minorHAnsi" w:eastAsiaTheme="minorEastAsia" w:cstheme="minorBidi"/>
        </w:rPr>
        <w:t xml:space="preserve"> trabalhadores e se estão todos </w:t>
      </w:r>
      <w:r w:rsidRPr="1E02DBD6" w:rsidR="76589A16">
        <w:rPr>
          <w:rFonts w:asciiTheme="minorHAnsi" w:hAnsiTheme="minorHAnsi" w:eastAsiaTheme="minorEastAsia" w:cstheme="minorBidi"/>
        </w:rPr>
        <w:t>satisfeitos com o rumo da empresa.</w:t>
      </w:r>
    </w:p>
    <w:p w:rsidR="004A6F4A" w:rsidP="01FD3F50" w:rsidRDefault="004A6F4A" w14:paraId="7B6EFDFF" w14:textId="77777777">
      <w:pPr>
        <w:pStyle w:val="Heading1"/>
        <w:spacing w:line="360" w:lineRule="auto"/>
      </w:pPr>
    </w:p>
    <w:p w:rsidRPr="00812700" w:rsidR="002E5BDD" w:rsidP="40D815F0" w:rsidRDefault="002E5BDD" w14:paraId="6C13107A" w14:textId="3B141C52">
      <w:pPr>
        <w:pStyle w:val="Heading1"/>
        <w:numPr>
          <w:ilvl w:val="0"/>
          <w:numId w:val="6"/>
        </w:numPr>
        <w:spacing w:line="360" w:lineRule="auto"/>
        <w:jc w:val="left"/>
        <w:rPr>
          <w:rFonts w:ascii="Calibri" w:hAnsi="Calibri"/>
          <w:b w:val="1"/>
          <w:bCs w:val="1"/>
          <w:sz w:val="28"/>
          <w:szCs w:val="28"/>
        </w:rPr>
      </w:pPr>
      <w:r>
        <w:br w:type="page"/>
      </w:r>
      <w:bookmarkStart w:name="_Toc444940584" w:id="8"/>
      <w:commentRangeStart w:id="555961376"/>
      <w:proofErr w:type="spellStart"/>
      <w:r w:rsidRPr="40D815F0" w:rsidR="00445BE2">
        <w:rPr>
          <w:rFonts w:ascii="Calibri" w:hAnsi="Calibri"/>
          <w:b w:val="1"/>
          <w:bCs w:val="1"/>
          <w:sz w:val="28"/>
          <w:szCs w:val="28"/>
        </w:rPr>
        <w:t>xxxxxxxx</w:t>
      </w:r>
      <w:proofErr w:type="spellEnd"/>
      <w:bookmarkEnd w:id="8"/>
      <w:commentRangeEnd w:id="555961376"/>
      <w:r>
        <w:rPr>
          <w:rStyle w:val="CommentReference"/>
        </w:rPr>
        <w:commentReference w:id="555961376"/>
      </w:r>
    </w:p>
    <w:p w:rsidR="002E5BDD" w:rsidP="01FD3F50" w:rsidRDefault="002E5BDD" w14:paraId="326C0771" w14:textId="77777777">
      <w:pPr>
        <w:spacing w:line="360" w:lineRule="auto"/>
        <w:jc w:val="both"/>
        <w:rPr>
          <w:rFonts w:ascii="Calibri" w:hAnsi="Calibri" w:eastAsia="Arial Narrow" w:cs="Arial Narrow"/>
        </w:rPr>
      </w:pPr>
    </w:p>
    <w:p w:rsidR="00C7793C" w:rsidP="01FD3F50" w:rsidRDefault="00FF3BBF" w14:paraId="75663BE9" w14:textId="47FBF868">
      <w:pPr>
        <w:pStyle w:val="Heading1"/>
        <w:numPr>
          <w:ilvl w:val="1"/>
          <w:numId w:val="6"/>
        </w:numPr>
        <w:spacing w:line="360" w:lineRule="auto"/>
        <w:jc w:val="left"/>
        <w:rPr>
          <w:rFonts w:ascii="Calibri" w:hAnsi="Calibri"/>
          <w:b/>
          <w:bCs/>
          <w:sz w:val="28"/>
          <w:szCs w:val="28"/>
        </w:rPr>
      </w:pPr>
      <w:r w:rsidRPr="2DD7A019">
        <w:rPr>
          <w:rFonts w:ascii="Calibri" w:hAnsi="Calibri"/>
          <w:b/>
          <w:bCs/>
          <w:sz w:val="28"/>
          <w:szCs w:val="28"/>
        </w:rPr>
        <w:t xml:space="preserve"> </w:t>
      </w:r>
      <w:bookmarkStart w:name="_Toc444940585" w:id="9"/>
      <w:r w:rsidRPr="2DD7A019" w:rsidR="002E5BDD">
        <w:rPr>
          <w:rFonts w:ascii="Calibri" w:hAnsi="Calibri"/>
          <w:b/>
          <w:bCs/>
          <w:sz w:val="28"/>
          <w:szCs w:val="28"/>
        </w:rPr>
        <w:t>Revisão da literatura</w:t>
      </w:r>
      <w:bookmarkEnd w:id="9"/>
    </w:p>
    <w:p w:rsidRPr="0050618D" w:rsidR="00877877" w:rsidP="00877877" w:rsidRDefault="00877877" w14:paraId="68265547" w14:textId="47FBF868">
      <w:pPr>
        <w:pStyle w:val="BodyText1"/>
        <w:rPr>
          <w:b/>
          <w:bCs/>
          <w:color w:val="984806" w:themeColor="accent6" w:themeShade="80"/>
          <w:sz w:val="28"/>
          <w:szCs w:val="26"/>
        </w:rPr>
      </w:pPr>
    </w:p>
    <w:p w:rsidRPr="0050618D" w:rsidR="00877877" w:rsidP="00EC7042" w:rsidRDefault="00877877" w14:paraId="716DAC79" w14:textId="47FBF868">
      <w:pPr>
        <w:pStyle w:val="BodyText1"/>
        <w:rPr>
          <w:rStyle w:val="Strong"/>
          <w:rFonts w:asciiTheme="minorHAnsi" w:hAnsiTheme="minorHAnsi" w:eastAsiaTheme="minorEastAsia" w:cstheme="minorHAnsi"/>
          <w:b w:val="0"/>
          <w:bCs w:val="0"/>
          <w:color w:val="984806" w:themeColor="accent6" w:themeShade="80"/>
          <w:sz w:val="28"/>
          <w:szCs w:val="26"/>
        </w:rPr>
      </w:pPr>
      <w:r w:rsidRPr="0060067E">
        <w:rPr>
          <w:rStyle w:val="Strong"/>
          <w:rFonts w:asciiTheme="minorHAnsi" w:hAnsiTheme="minorHAnsi" w:eastAsiaTheme="minorEastAsia" w:cstheme="minorHAnsi"/>
          <w:b w:val="0"/>
          <w:bCs w:val="0"/>
          <w:color w:val="984806" w:themeColor="accent6" w:themeShade="80"/>
          <w:sz w:val="28"/>
          <w:szCs w:val="26"/>
        </w:rPr>
        <w:t>Cultura Organizacional</w:t>
      </w:r>
    </w:p>
    <w:p w:rsidRPr="00877877" w:rsidR="00877877" w:rsidP="4C4CA998" w:rsidRDefault="00877877" w14:paraId="138F7504" w14:textId="47FBF868">
      <w:pPr>
        <w:pStyle w:val="BodyText1"/>
        <w:spacing w:line="360" w:lineRule="auto"/>
        <w:rPr>
          <w:rFonts w:asciiTheme="minorHAnsi" w:hAnsiTheme="minorHAnsi" w:eastAsiaTheme="minorEastAsia" w:cstheme="minorBidi"/>
          <w:b/>
          <w:bCs/>
        </w:rPr>
      </w:pPr>
    </w:p>
    <w:p w:rsidRPr="00F85CFE" w:rsidR="009437AF" w:rsidP="4C4CA998" w:rsidRDefault="00F85CFE" w14:paraId="5E2BFA28" w14:textId="4F506B0D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commentRangeStart w:id="10"/>
      <w:r w:rsidRPr="00F85CFE">
        <w:rPr>
          <w:rFonts w:asciiTheme="minorHAnsi" w:hAnsiTheme="minorHAnsi" w:eastAsiaTheme="minorEastAsia" w:cstheme="minorBidi"/>
        </w:rPr>
        <w:t>Vamos começar então a revisão de literatura com a definição de cultura organizacional</w:t>
      </w:r>
      <w:commentRangeEnd w:id="10"/>
      <w:r w:rsidR="18669044">
        <w:rPr>
          <w:rStyle w:val="CommentReference"/>
        </w:rPr>
        <w:commentReference w:id="10"/>
      </w:r>
    </w:p>
    <w:p w:rsidR="00E8622A" w:rsidP="4C4CA998" w:rsidRDefault="00E8622A" w14:paraId="552C0348" w14:textId="4F506B0D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  <w:i/>
          <w:iCs/>
        </w:rPr>
      </w:pPr>
    </w:p>
    <w:p w:rsidRPr="009437AF" w:rsidR="00F85CFE" w:rsidP="4C4CA998" w:rsidRDefault="00F85CFE" w14:paraId="5828CA37" w14:textId="02097E33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  <w:i/>
          <w:iCs/>
        </w:rPr>
      </w:pPr>
      <w:r w:rsidRPr="009437AF">
        <w:rPr>
          <w:rFonts w:asciiTheme="minorHAnsi" w:hAnsiTheme="minorHAnsi" w:eastAsiaTheme="minorEastAsia" w:cstheme="minorBidi"/>
          <w:i/>
          <w:iCs/>
        </w:rPr>
        <w:t xml:space="preserve">“A </w:t>
      </w:r>
      <w:r w:rsidRPr="009437AF">
        <w:rPr>
          <w:rFonts w:asciiTheme="minorHAnsi" w:hAnsiTheme="minorHAnsi" w:eastAsiaTheme="minorEastAsia" w:cstheme="minorBidi"/>
          <w:b/>
          <w:bCs/>
          <w:i/>
          <w:iCs/>
        </w:rPr>
        <w:t>cultura organizacional</w:t>
      </w:r>
      <w:r w:rsidRPr="009437AF">
        <w:rPr>
          <w:rFonts w:asciiTheme="minorHAnsi" w:hAnsiTheme="minorHAnsi" w:eastAsiaTheme="minorEastAsia" w:cstheme="minorBidi"/>
          <w:i/>
          <w:iCs/>
        </w:rPr>
        <w:t xml:space="preserve"> é a essência da empresa, expressada pela maneira como ela faz seus negócios, trata seus clientes e funcionários. É o conjunto de hábitos e crenças estabelecidos através de valores, normas e atitudes compartilhadas pelos membros da organização, ou seja, são os princípios que exprimem a identidade da organização.”</w:t>
      </w:r>
      <w:r w:rsidRPr="006D52E5" w:rsidR="006D52E5">
        <w:rPr>
          <w:rFonts w:asciiTheme="minorHAnsi" w:hAnsiTheme="minorHAnsi" w:eastAsiaTheme="minorEastAsia" w:cstheme="minorBidi"/>
        </w:rPr>
        <w:t xml:space="preserve"> </w:t>
      </w:r>
      <w:r w:rsidRPr="006D52E5" w:rsidR="00225786">
        <w:rPr>
          <w:rFonts w:asciiTheme="minorHAnsi" w:hAnsiTheme="minorHAnsi" w:eastAsiaTheme="minorEastAsia" w:cstheme="minorBidi"/>
        </w:rPr>
        <w:t>(</w:t>
      </w:r>
      <w:r w:rsidRPr="006D52E5" w:rsidR="00225786">
        <w:rPr>
          <w:color w:val="333333"/>
          <w:shd w:val="clear" w:color="auto" w:fill="FFFFFF"/>
        </w:rPr>
        <w:t>Closs, D.</w:t>
      </w:r>
      <w:r w:rsidR="00EE7B93">
        <w:rPr>
          <w:color w:val="333333"/>
          <w:shd w:val="clear" w:color="auto" w:fill="FFFFFF"/>
        </w:rPr>
        <w:t>,</w:t>
      </w:r>
      <w:r w:rsidR="00D45345">
        <w:rPr>
          <w:color w:val="333333"/>
          <w:shd w:val="clear" w:color="auto" w:fill="FFFFFF"/>
        </w:rPr>
        <w:t xml:space="preserve"> 2019</w:t>
      </w:r>
      <w:r w:rsidRPr="006D52E5" w:rsidR="00225786">
        <w:rPr>
          <w:rFonts w:asciiTheme="minorHAnsi" w:hAnsiTheme="minorHAnsi" w:eastAsiaTheme="minorEastAsia" w:cstheme="minorBidi"/>
        </w:rPr>
        <w:t>)</w:t>
      </w:r>
    </w:p>
    <w:p w:rsidRPr="009C69FA" w:rsidR="00E8622A" w:rsidP="2E2E8760" w:rsidRDefault="00E8622A" w14:paraId="0BA04027" w14:textId="4F506B0D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</w:p>
    <w:p w:rsidRPr="00F85CFE" w:rsidR="00F85CFE" w:rsidP="2E2E8760" w:rsidRDefault="00F85CFE" w14:paraId="2FE27939" w14:textId="6499A33E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0F85CFE">
        <w:rPr>
          <w:rFonts w:asciiTheme="minorHAnsi" w:hAnsiTheme="minorHAnsi" w:eastAsiaTheme="minorEastAsia" w:cstheme="minorBidi"/>
        </w:rPr>
        <w:t>A cultura organizacional não é nada mais nada menos do que um conjunto de características que define a dinâmica vivida dentro da organização.</w:t>
      </w:r>
    </w:p>
    <w:p w:rsidRPr="00F85CFE" w:rsidR="00F85CFE" w:rsidP="4C4CA998" w:rsidRDefault="00F85CFE" w14:paraId="1E513FFF" w14:textId="75AAF029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commentRangeStart w:id="12"/>
      <w:commentRangeStart w:id="13"/>
      <w:r w:rsidRPr="00F85CFE">
        <w:rPr>
          <w:rFonts w:asciiTheme="minorHAnsi" w:hAnsiTheme="minorHAnsi" w:eastAsiaTheme="minorEastAsia" w:cstheme="minorBidi"/>
        </w:rPr>
        <w:t>A cultura vivida pode trazer muitos benefícios desde os benefícios pessoais aos financeiros. O que quero com isto dizer, o preferiria um trabalhador? Ir para o trabalho porque que quer ou sentir que é um peso ir trabalhar? A cultura tem de ser criada aos poucos e orientada para o mercado em que se insere se ela for divulgada para o exterior aquando novos trabalhadores se quiserem juntar eles já sabem para o que vão, atraindo apenas interessados, eles poderão ter a possibilidade de escolha sentindo-se mais confiantes e com liberdade de escolha. O que eu estou a tentar dizer que se uma pessoa esta feliz e enquadrada no local onde trabalha então ela vai ser bem mais produtiva e sentir-se à  bem mais motivada o que resulta em benefícios financeiros para a empresa que teoricamente os custos de desenvolvimento de produto ou serviço baixam, o atendimento ao cliente consegue ser de tal maneira melhor que torna o cliente pode tornar-se leal e ate convencer outros amigos a iram à procura daquela organização, a motivação dos trabalhadores pode ser contagiosa para outros colaboradores, se conseguirmos relacionarmos com os nossos colegas contão também resulta numa melhor compreensão entre todos , ou seja a comunicação interna passa a ser uma ferramenta de poder, que leva tudo no final às pessoas estarem todas alinhadas com os objetivos da organização num ambiente em que todos ganham.</w:t>
      </w:r>
      <w:commentRangeEnd w:id="12"/>
      <w:r w:rsidR="18669044">
        <w:rPr>
          <w:rStyle w:val="CommentReference"/>
        </w:rPr>
        <w:commentReference w:id="12"/>
      </w:r>
      <w:commentRangeEnd w:id="13"/>
      <w:r w:rsidR="18669044">
        <w:rPr>
          <w:rStyle w:val="CommentReference"/>
        </w:rPr>
        <w:commentReference w:id="13"/>
      </w:r>
    </w:p>
    <w:p w:rsidRPr="00F85CFE" w:rsidR="00F85CFE" w:rsidP="2E2E8760" w:rsidRDefault="00F85CFE" w14:paraId="2E10EDA2" w14:textId="46895AE9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0F85CFE">
        <w:rPr>
          <w:rFonts w:asciiTheme="minorHAnsi" w:hAnsiTheme="minorHAnsi" w:eastAsiaTheme="minorEastAsia" w:cstheme="minorBidi"/>
        </w:rPr>
        <w:t xml:space="preserve">Como disse antes a cultura tem de ser </w:t>
      </w:r>
      <w:r w:rsidRPr="2E2E8760" w:rsidR="18669044">
        <w:rPr>
          <w:rFonts w:asciiTheme="minorHAnsi" w:hAnsiTheme="minorHAnsi" w:eastAsiaTheme="minorEastAsia" w:cstheme="minorBidi"/>
        </w:rPr>
        <w:t>con</w:t>
      </w:r>
      <w:r w:rsidRPr="2E2E8760" w:rsidR="59938992">
        <w:rPr>
          <w:rFonts w:asciiTheme="minorHAnsi" w:hAnsiTheme="minorHAnsi" w:eastAsiaTheme="minorEastAsia" w:cstheme="minorBidi"/>
        </w:rPr>
        <w:t>s</w:t>
      </w:r>
      <w:r w:rsidRPr="2E2E8760" w:rsidR="18669044">
        <w:rPr>
          <w:rFonts w:asciiTheme="minorHAnsi" w:hAnsiTheme="minorHAnsi" w:eastAsiaTheme="minorEastAsia" w:cstheme="minorBidi"/>
        </w:rPr>
        <w:t>truída</w:t>
      </w:r>
      <w:r w:rsidRPr="00F85CFE">
        <w:rPr>
          <w:rFonts w:asciiTheme="minorHAnsi" w:hAnsiTheme="minorHAnsi" w:eastAsiaTheme="minorEastAsia" w:cstheme="minorBidi"/>
        </w:rPr>
        <w:t>, o que não impede que ela, durante essa altura, comece a desviar-se para dos objetivos propostos como cultura. Para isso é preciso analisar de alguma forma a dinâmica vivida dentro da organização, para isso existem vários modelos de analise de cultura organizacional como por exemplo o OCAI feito por Kim Cameron e Robert Quinn e outro chamado “Ogbonna &amp; Harris” que foi feito por Emmanuel Ogbonna e Lloyd C. Harris.</w:t>
      </w:r>
    </w:p>
    <w:p w:rsidRPr="00F85CFE" w:rsidR="00F85CFE" w:rsidP="2E2E8760" w:rsidRDefault="00F85CFE" w14:paraId="66260DD5" w14:textId="40F6439B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0F85CFE">
        <w:rPr>
          <w:rFonts w:asciiTheme="minorHAnsi" w:hAnsiTheme="minorHAnsi" w:eastAsiaTheme="minorEastAsia" w:cstheme="minorBidi"/>
        </w:rPr>
        <w:t>Para esta projeto foi escolhido o OCAI por ser mais recente podendo estar mais relacionado com cultura atual. Dessa forma vamos agora passar à descrição do modelo OCAI.</w:t>
      </w:r>
    </w:p>
    <w:p w:rsidRPr="0050618D" w:rsidR="006A528F" w:rsidP="006A528F" w:rsidRDefault="006A528F" w14:paraId="1F5D6D04" w14:textId="75AAF029">
      <w:pPr>
        <w:pStyle w:val="BodyText1"/>
        <w:rPr>
          <w:rStyle w:val="Emphasis"/>
          <w:rFonts w:asciiTheme="minorHAnsi" w:hAnsiTheme="minorHAnsi" w:cstheme="minorHAnsi"/>
        </w:rPr>
      </w:pPr>
    </w:p>
    <w:p w:rsidRPr="0050618D" w:rsidR="004A6470" w:rsidP="01FD3F50" w:rsidRDefault="004A6470" w14:paraId="55049317" w14:textId="3B141C52">
      <w:pPr>
        <w:pStyle w:val="BodyText1"/>
        <w:spacing w:line="360" w:lineRule="auto"/>
        <w:jc w:val="both"/>
        <w:rPr>
          <w:rStyle w:val="Emphasis"/>
          <w:rFonts w:asciiTheme="minorHAnsi" w:hAnsiTheme="minorHAnsi" w:eastAsiaTheme="minorEastAsia" w:cstheme="minorHAnsi"/>
          <w:i w:val="0"/>
          <w:iCs w:val="0"/>
          <w:color w:val="984806" w:themeColor="accent6" w:themeShade="80"/>
          <w:sz w:val="28"/>
          <w:szCs w:val="26"/>
        </w:rPr>
      </w:pPr>
      <w:r w:rsidRPr="0050618D">
        <w:rPr>
          <w:rStyle w:val="Emphasis"/>
          <w:rFonts w:asciiTheme="minorHAnsi" w:hAnsiTheme="minorHAnsi" w:eastAsiaTheme="minorEastAsia" w:cstheme="minorHAnsi"/>
          <w:i w:val="0"/>
          <w:iCs w:val="0"/>
          <w:color w:val="984806" w:themeColor="accent6" w:themeShade="80"/>
          <w:sz w:val="28"/>
          <w:szCs w:val="26"/>
        </w:rPr>
        <w:t>OCAI</w:t>
      </w:r>
    </w:p>
    <w:p w:rsidRPr="004A6470" w:rsidR="004A6470" w:rsidP="007E6F08" w:rsidRDefault="004A6470" w14:paraId="2B8BCA46" w14:textId="3B141C52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>O OCAI (Organizational Culture Assessment Instrument) é uma ferramenta conceituada para avaliar a cultura organizacional de uma empresa. No OCAI o utilizador distribui 100 pontos entre quatro "Valores” que competem entre si. Desses 4 Valores cada um deles vai ajudar a definir um estilo de cultura organizacional e cada empresa tem a sua combinação entre eles. Os critérios que foram encontrados para fazer a diferença dos estilos são a dimensão Interna-Externa e a dimensão de estabilidade-flexibilidade.</w:t>
      </w:r>
    </w:p>
    <w:p w:rsidRPr="004A6470" w:rsidR="004A6470" w:rsidP="007E6F08" w:rsidRDefault="004A6470" w14:paraId="2CDBAF01" w14:textId="3B141C52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>A dimensão interna de uma empresa foca-se no desenvolvimento, na colaboração, na integração de atividades e na coordenação. Já a dimensão externa tem mais a ver com o posicionamento de mercado da empresa, mais especificamente as tecnologias que usa, com o que os concorrentes fazem, com o que os clientes querem e com o que faz com que as atividades, dentro da organização, sejam mais diversificadas.</w:t>
      </w:r>
    </w:p>
    <w:p w:rsidRPr="004A6470" w:rsidR="004A6470" w:rsidP="01FD3F50" w:rsidRDefault="004A6470" w14:paraId="02D58F76" w14:textId="3B141C52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>Nisto não existe um lado para ser melhor, tem de existir um equilíbrio nesta dimensão para que haja sucesso.</w:t>
      </w:r>
    </w:p>
    <w:p w:rsidRPr="004A6470" w:rsidR="004A6470" w:rsidP="007E6F08" w:rsidRDefault="004A6470" w14:paraId="55ED4A07" w14:textId="3B141C52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>A dimensão de estabilidade foca se no trabalho das organizações para valorizarem estruturas, o planeamento, orçamentos e confiança, ou seja, assumem que a realidade é conhecida e controlada. As organizações que se organizam com flexibilidade assumem o oposto, ou seja, nunca dá para prever nem controlar tudo, concentrando-se mais em pessoas e atividades do que em estruturas, procedimentos e planos.</w:t>
      </w:r>
    </w:p>
    <w:p w:rsidRPr="004A6470" w:rsidR="004A6470" w:rsidP="2E2E8760" w:rsidRDefault="004A6470" w14:paraId="0B3DD62D" w14:textId="3B141C52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>A própria natureza desta dimensão não permite que os dois lados funcionem ao mesmo tempo.</w:t>
      </w:r>
    </w:p>
    <w:p w:rsidRPr="004A6470" w:rsidR="004A6470" w:rsidP="2E2E8760" w:rsidRDefault="004A6470" w14:paraId="5E4E287B" w14:textId="3B141C52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>Ao cruzar estes Valores, o resultado vai nos dizer qual o tipo de cultura, mais predominante, que existe e a partir dá tirar conclusões de se a cultura na organização é a melhor para o ramo de trabalho. Mas para tirarmos conclusões mais acertadas foi feito o gráfico abaixo.</w:t>
      </w:r>
    </w:p>
    <w:p w:rsidR="00F447EC" w:rsidP="00F447EC" w:rsidRDefault="004A6470" w14:paraId="1875471A" w14:textId="77777777">
      <w:pPr>
        <w:pStyle w:val="BodyText1"/>
        <w:keepNext/>
        <w:spacing w:line="360" w:lineRule="auto"/>
        <w:jc w:val="center"/>
      </w:pPr>
      <w:r w:rsidR="004A6470">
        <w:drawing>
          <wp:inline wp14:editId="7EAA0A09" wp14:anchorId="2AA63C04">
            <wp:extent cx="3819525" cy="3836351"/>
            <wp:effectExtent l="0" t="0" r="0" b="0"/>
            <wp:docPr id="888368639" name="Gráfico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áfico 1"/>
                    <pic:cNvPicPr/>
                  </pic:nvPicPr>
                  <pic:blipFill>
                    <a:blip r:embed="R1c9f5cbeca96482b">
                      <a:extLst xmlns:a="http://schemas.openxmlformats.org/drawingml/2006/main"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19525" cy="383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447EC" w:rsidR="004A6470" w:rsidP="2E382689" w:rsidRDefault="00F447EC" w14:paraId="30FF5742" w14:textId="0A8319E7">
      <w:pPr>
        <w:pStyle w:val="Caption"/>
        <w:jc w:val="center"/>
        <w:rPr>
          <w:rFonts w:asciiTheme="minorHAnsi" w:hAnsiTheme="minorHAnsi" w:eastAsiaTheme="minorEastAsia" w:cstheme="minorBidi"/>
        </w:rPr>
      </w:pPr>
      <w:r w:rsidRPr="2E382689">
        <w:rPr>
          <w:rFonts w:asciiTheme="minorHAnsi" w:hAnsiTheme="minorHAnsi" w:eastAsiaTheme="minorEastAsia" w:cstheme="minorBidi"/>
        </w:rP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07009">
        <w:rPr>
          <w:noProof/>
        </w:rPr>
        <w:t>1</w:t>
      </w:r>
      <w:r>
        <w:fldChar w:fldCharType="end"/>
      </w:r>
      <w:r w:rsidRPr="2E382689" w:rsidR="00167516">
        <w:rPr>
          <w:rFonts w:asciiTheme="minorHAnsi" w:hAnsiTheme="minorHAnsi" w:eastAsiaTheme="minorEastAsia" w:cstheme="minorBidi"/>
        </w:rPr>
        <w:t xml:space="preserve"> - </w:t>
      </w:r>
      <w:r w:rsidRPr="2E382689">
        <w:rPr>
          <w:rFonts w:asciiTheme="minorHAnsi" w:hAnsiTheme="minorHAnsi" w:eastAsiaTheme="minorEastAsia" w:cstheme="minorBidi"/>
        </w:rPr>
        <w:t>Modelo OCAI</w:t>
      </w:r>
    </w:p>
    <w:p w:rsidRPr="004A6470" w:rsidR="004A6470" w:rsidP="01FD3F50" w:rsidRDefault="004A6470" w14:paraId="4EC34EED" w14:textId="3B141C52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>Essas culturas podem ser:</w:t>
      </w:r>
    </w:p>
    <w:p w:rsidRPr="004A6470" w:rsidR="004A6470" w:rsidP="2E2E8760" w:rsidRDefault="004A6470" w14:paraId="35B7ACAB" w14:textId="3B141C52">
      <w:pPr>
        <w:pStyle w:val="BodyText1"/>
        <w:numPr>
          <w:ilvl w:val="0"/>
          <w:numId w:val="8"/>
        </w:numPr>
        <w:spacing w:line="360" w:lineRule="auto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 xml:space="preserve">Dinâmicas, </w:t>
      </w:r>
      <w:r w:rsidRPr="00A506DC">
        <w:rPr>
          <w:rFonts w:asciiTheme="minorHAnsi" w:hAnsiTheme="minorHAnsi" w:eastAsiaTheme="minorEastAsia" w:cstheme="minorBidi"/>
          <w:color w:val="984806" w:themeColor="accent6" w:themeShade="80"/>
        </w:rPr>
        <w:t xml:space="preserve">Cultura de Criação </w:t>
      </w:r>
      <w:r w:rsidRPr="004A6470">
        <w:rPr>
          <w:rFonts w:asciiTheme="minorHAnsi" w:hAnsiTheme="minorHAnsi" w:eastAsiaTheme="minorEastAsia" w:cstheme="minorBidi"/>
        </w:rPr>
        <w:t>empreendedora (Adhocracy)</w:t>
      </w:r>
    </w:p>
    <w:p w:rsidRPr="004A6470" w:rsidR="004A6470" w:rsidP="2E2E8760" w:rsidRDefault="004A6470" w14:paraId="6267FC67" w14:textId="3B141C52">
      <w:pPr>
        <w:pStyle w:val="BodyText1"/>
        <w:numPr>
          <w:ilvl w:val="0"/>
          <w:numId w:val="8"/>
        </w:numPr>
        <w:spacing w:line="360" w:lineRule="auto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>Orientado a Pessoas</w:t>
      </w:r>
      <w:r w:rsidRPr="00A506DC">
        <w:rPr>
          <w:rFonts w:asciiTheme="minorHAnsi" w:hAnsiTheme="minorHAnsi" w:eastAsiaTheme="minorEastAsia" w:cstheme="minorBidi"/>
        </w:rPr>
        <w:t xml:space="preserve">, </w:t>
      </w:r>
      <w:r w:rsidRPr="00A506DC">
        <w:rPr>
          <w:rFonts w:asciiTheme="minorHAnsi" w:hAnsiTheme="minorHAnsi" w:eastAsiaTheme="minorEastAsia" w:cstheme="minorBidi"/>
          <w:color w:val="984806" w:themeColor="accent6" w:themeShade="80"/>
        </w:rPr>
        <w:t xml:space="preserve">Cultura de Colaboração </w:t>
      </w:r>
      <w:r w:rsidRPr="004A6470">
        <w:rPr>
          <w:rFonts w:asciiTheme="minorHAnsi" w:hAnsiTheme="minorHAnsi" w:eastAsiaTheme="minorEastAsia" w:cstheme="minorBidi"/>
        </w:rPr>
        <w:t>amigável (Clan)</w:t>
      </w:r>
    </w:p>
    <w:p w:rsidRPr="004A6470" w:rsidR="004A6470" w:rsidP="2E2E8760" w:rsidRDefault="004A6470" w14:paraId="4A4AE4EB" w14:textId="3B141C52">
      <w:pPr>
        <w:pStyle w:val="BodyText1"/>
        <w:numPr>
          <w:ilvl w:val="0"/>
          <w:numId w:val="8"/>
        </w:numPr>
        <w:spacing w:line="360" w:lineRule="auto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 xml:space="preserve">Orientado ao Processo, </w:t>
      </w:r>
      <w:r w:rsidRPr="00A506DC">
        <w:rPr>
          <w:rFonts w:asciiTheme="minorHAnsi" w:hAnsiTheme="minorHAnsi" w:eastAsiaTheme="minorEastAsia" w:cstheme="minorBidi"/>
          <w:color w:val="984806" w:themeColor="accent6" w:themeShade="80"/>
        </w:rPr>
        <w:t xml:space="preserve">Cultura de Controlo </w:t>
      </w:r>
      <w:r w:rsidRPr="004A6470">
        <w:rPr>
          <w:rFonts w:asciiTheme="minorHAnsi" w:hAnsiTheme="minorHAnsi" w:eastAsiaTheme="minorEastAsia" w:cstheme="minorBidi"/>
        </w:rPr>
        <w:t>estruturada (Hierarchy)</w:t>
      </w:r>
    </w:p>
    <w:p w:rsidRPr="004A6470" w:rsidR="004A6470" w:rsidP="2E2E8760" w:rsidRDefault="004A6470" w14:paraId="363CDB9F" w14:textId="3B141C52">
      <w:pPr>
        <w:pStyle w:val="BodyText1"/>
        <w:numPr>
          <w:ilvl w:val="0"/>
          <w:numId w:val="8"/>
        </w:numPr>
        <w:spacing w:line="360" w:lineRule="auto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 xml:space="preserve">Orientada a Resultados, </w:t>
      </w:r>
      <w:r w:rsidRPr="00A506DC">
        <w:rPr>
          <w:rFonts w:asciiTheme="minorHAnsi" w:hAnsiTheme="minorHAnsi" w:eastAsiaTheme="minorEastAsia" w:cstheme="minorBidi"/>
          <w:color w:val="984806" w:themeColor="accent6" w:themeShade="80"/>
        </w:rPr>
        <w:t xml:space="preserve">Cultura de Competição </w:t>
      </w:r>
      <w:r w:rsidRPr="004A6470">
        <w:rPr>
          <w:rFonts w:asciiTheme="minorHAnsi" w:hAnsiTheme="minorHAnsi" w:eastAsiaTheme="minorEastAsia" w:cstheme="minorBidi"/>
        </w:rPr>
        <w:t>(Market)</w:t>
      </w:r>
    </w:p>
    <w:p w:rsidRPr="004A6470" w:rsidR="004A6470" w:rsidP="01FD3F50" w:rsidRDefault="004A6470" w14:paraId="57C22AD7" w14:textId="77777777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="4C4CA998" w:rsidP="4C4CA998" w:rsidRDefault="4C4CA998" w14:paraId="7E2BA6D5" w14:textId="341622A5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Pr="00211A23" w:rsidR="004A6470" w:rsidP="01FD3F50" w:rsidRDefault="004A6470" w14:paraId="4EF27044" w14:textId="3B141C52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  <w:color w:val="984806" w:themeColor="accent6" w:themeShade="80"/>
        </w:rPr>
      </w:pPr>
      <w:commentRangeStart w:id="14"/>
      <w:r w:rsidRPr="00211A23">
        <w:rPr>
          <w:rFonts w:asciiTheme="minorHAnsi" w:hAnsiTheme="minorHAnsi" w:eastAsiaTheme="minorEastAsia" w:cstheme="minorBidi"/>
          <w:color w:val="984806" w:themeColor="accent6" w:themeShade="80"/>
        </w:rPr>
        <w:t>Cultura de Criação</w:t>
      </w:r>
    </w:p>
    <w:p w:rsidR="007E6F08" w:rsidP="007E6F08" w:rsidRDefault="004A6470" w14:paraId="6516FE49" w14:textId="7110F9B4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 xml:space="preserve">Esta cultura tem um ambiente dinâmico e criativo onde os funcionários podem assumir riscos, os líderes são vistos como o pilar inovador e as pessoas assumem riscos. Tudo com o objetivo a longo prazo de crescer e criar recursos novos. Também valoriza a disponibilidade de novos produtos ou serviços. Este tipo de cultura promove a iniciativa individual e a liberdade. </w:t>
      </w:r>
    </w:p>
    <w:p w:rsidRPr="004A6470" w:rsidR="007E6F08" w:rsidP="007E6F08" w:rsidRDefault="007E6F08" w14:paraId="57C3EEC5" w14:textId="77777777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</w:p>
    <w:p w:rsidRPr="00211A23" w:rsidR="004A6470" w:rsidP="01FD3F50" w:rsidRDefault="004A6470" w14:paraId="69987A8D" w14:textId="3B141C52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  <w:color w:val="984806" w:themeColor="accent6" w:themeShade="80"/>
        </w:rPr>
      </w:pPr>
      <w:r w:rsidRPr="00211A23">
        <w:rPr>
          <w:rFonts w:asciiTheme="minorHAnsi" w:hAnsiTheme="minorHAnsi" w:eastAsiaTheme="minorEastAsia" w:cstheme="minorBidi"/>
          <w:color w:val="984806" w:themeColor="accent6" w:themeShade="80"/>
        </w:rPr>
        <w:t>Cultura de Colaboração</w:t>
      </w:r>
    </w:p>
    <w:p w:rsidR="004A6470" w:rsidP="007E6F08" w:rsidRDefault="004A6470" w14:paraId="19A25BFA" w14:textId="3B141C52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>Esta Cultura tem um ambiente de trabalho amigável. As pessoas valorizam o ambiente familiar e os interesses em comum, onde os líderes são vistos como mentores e a organização é mantida unida e leal à tradição. Aqui existe grande envolvimento por todas as partes da empresa e também enfatizam o desenvolvimento dos recursos humanos a longo prazo. O sucesso desta cultura está na eficácia com que atendem os seus clientes e cuidam das pessoas. A organização também promove o trabalho em equipa, a participação e o consenso.</w:t>
      </w:r>
    </w:p>
    <w:p w:rsidRPr="004A6470" w:rsidR="007E6F08" w:rsidP="007E6F08" w:rsidRDefault="007E6F08" w14:paraId="387CEF35" w14:textId="77777777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</w:p>
    <w:p w:rsidRPr="00211A23" w:rsidR="004A6470" w:rsidP="01FD3F50" w:rsidRDefault="004A6470" w14:paraId="04AF36C1" w14:textId="262299DF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  <w:color w:val="984806" w:themeColor="accent6" w:themeShade="80"/>
        </w:rPr>
      </w:pPr>
      <w:r w:rsidRPr="00211A23">
        <w:rPr>
          <w:rFonts w:asciiTheme="minorHAnsi" w:hAnsiTheme="minorHAnsi" w:eastAsiaTheme="minorEastAsia" w:cstheme="minorBidi"/>
          <w:color w:val="984806" w:themeColor="accent6" w:themeShade="80"/>
        </w:rPr>
        <w:t>Cultura de Controlo</w:t>
      </w:r>
    </w:p>
    <w:p w:rsidR="004A6470" w:rsidP="007E6F08" w:rsidRDefault="004A6470" w14:paraId="50D42EAD" w14:textId="262299DF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>Esta cultura tem um ambiente de trabalho formal e estruturado. Aqui existem procedimentos que dizem o que as pessoas devem fazer, os líderes têm orgulho na coordenação e na organização com o objetivo de ter eficácia. Neste tipo é crucial que a organização não tenha problemas, daí existirem maior um número de regras e políticas que fazem com que a organização se mantenha unida e estável. Os objetivos desta cultura são de estabilidade e resultados a longo prazo alcançados com a eficiência. A confiança que a organização traz, o planeamento continuo e os baixos custos definem o seu sucesso.</w:t>
      </w:r>
    </w:p>
    <w:p w:rsidRPr="00211A23" w:rsidR="007E6F08" w:rsidP="007E6F08" w:rsidRDefault="007E6F08" w14:paraId="40290FA8" w14:textId="77777777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  <w:color w:val="984806" w:themeColor="accent6" w:themeShade="80"/>
        </w:rPr>
      </w:pPr>
    </w:p>
    <w:p w:rsidRPr="00211A23" w:rsidR="004A6470" w:rsidP="01FD3F50" w:rsidRDefault="004A6470" w14:paraId="770F9543" w14:textId="262299DF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  <w:color w:val="984806" w:themeColor="accent6" w:themeShade="80"/>
        </w:rPr>
      </w:pPr>
      <w:r w:rsidRPr="00211A23">
        <w:rPr>
          <w:rFonts w:asciiTheme="minorHAnsi" w:hAnsiTheme="minorHAnsi" w:eastAsiaTheme="minorEastAsia" w:cstheme="minorBidi"/>
          <w:color w:val="984806" w:themeColor="accent6" w:themeShade="80"/>
        </w:rPr>
        <w:t>Cultura de Competição</w:t>
      </w:r>
    </w:p>
    <w:p w:rsidRPr="004A6470" w:rsidR="004A6470" w:rsidP="007E6F08" w:rsidRDefault="004A6470" w14:paraId="2BDE1331" w14:textId="262299DF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 xml:space="preserve">Esta cultura de trabalho tem um ambiente baseado em resultados que dá destaque às metas, prazos e à realização de tarefas. Aqui as pessoas são competitivas e focadas em atingir objetivos, os líderes são vistos como motivadores, os produtores e os rivais. O destaque para a vitoria mantém a organização unida. Os objetivos desta cultura centram-se em atingir objetivos e estar a par das atividades rivais. Eles alcançam estes objetivos com o domínio de mercado, métricas e alcance de objetivos. </w:t>
      </w:r>
      <w:commentRangeEnd w:id="14"/>
      <w:r>
        <w:rPr>
          <w:rStyle w:val="CommentReference"/>
        </w:rPr>
        <w:commentReference w:id="14"/>
      </w:r>
    </w:p>
    <w:p w:rsidRPr="004A6470" w:rsidR="004A6470" w:rsidP="01FD3F50" w:rsidRDefault="004A6470" w14:paraId="01930F5A" w14:textId="77777777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Pr="004A6470" w:rsidR="004A6470" w:rsidP="007E6F08" w:rsidRDefault="004A6470" w14:paraId="01C0AD4A" w14:textId="262299DF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04A6470">
        <w:rPr>
          <w:rFonts w:asciiTheme="minorHAnsi" w:hAnsiTheme="minorHAnsi" w:eastAsiaTheme="minorEastAsia" w:cstheme="minorBidi"/>
        </w:rPr>
        <w:t>Dito isto tudo, com esta breve apresentação, podemos perceber que este modelo não serve para dizer se estamos a fazer as coisas bem ou mal, serve para termos uma perspetiva em relação ao ambiente vivido na empresa, dessa forma uma pessoa pode comparar com organizações rivais e ver se o seu ambiente é o mais eficaz para o trabalho que desenvolve ou se é pior ou se não tem impacto mesmo sendo diferente de outras empresas.</w:t>
      </w:r>
    </w:p>
    <w:p w:rsidRPr="004A6470" w:rsidR="004A6470" w:rsidP="01FD3F50" w:rsidRDefault="004A6470" w14:paraId="57C4AF33" w14:textId="77777777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Pr="004A6470" w:rsidR="004A6470" w:rsidP="01FD3F50" w:rsidRDefault="001D09B5" w14:paraId="6E1F54A1" w14:textId="314BDC11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  <w:hyperlink r:id="rId18">
        <w:r w:rsidRPr="004A6470" w:rsidR="004A6470">
          <w:rPr>
            <w:rFonts w:asciiTheme="minorHAnsi" w:hAnsiTheme="minorHAnsi" w:eastAsiaTheme="minorEastAsia" w:cstheme="minorBidi"/>
          </w:rPr>
          <w:t>https://www.ocai-online.com/about-the-Organizational-Culture-Assessment-Instrument-OCAI</w:t>
        </w:r>
      </w:hyperlink>
    </w:p>
    <w:p w:rsidR="00EC7042" w:rsidP="4C4CA998" w:rsidRDefault="00EC7042" w14:paraId="71A591AB" w14:textId="314BDC11">
      <w:pPr>
        <w:spacing w:line="360" w:lineRule="auto"/>
        <w:rPr>
          <w:rFonts w:asciiTheme="minorHAnsi" w:hAnsiTheme="minorHAnsi" w:eastAsiaTheme="minorEastAsia" w:cstheme="minorBidi"/>
        </w:rPr>
      </w:pPr>
    </w:p>
    <w:p w:rsidRPr="00EC7042" w:rsidR="00CD2826" w:rsidP="4C4CA998" w:rsidRDefault="00BC66A8" w14:paraId="6E154CE2" w14:textId="0CCD7733">
      <w:pPr>
        <w:spacing w:line="360" w:lineRule="auto"/>
        <w:rPr>
          <w:rFonts w:asciiTheme="minorHAnsi" w:hAnsiTheme="minorHAnsi" w:eastAsiaTheme="minorEastAsia" w:cstheme="minorBidi"/>
          <w:lang w:val="en-US"/>
        </w:rPr>
      </w:pPr>
      <w:hyperlink w:anchor=".XnY5KWEYCUk" r:id="rId19">
        <w:r w:rsidRPr="4C4CA998" w:rsidR="5253D1AD">
          <w:rPr>
            <w:rStyle w:val="Hyperlink"/>
            <w:rFonts w:asciiTheme="minorHAnsi" w:hAnsiTheme="minorHAnsi" w:eastAsiaTheme="minorEastAsia" w:cstheme="minorBidi"/>
            <w:lang w:val="en-US"/>
          </w:rPr>
          <w:t>https://endomarketing.tv/cultura-organizacional/#.XnY5KWEYCUk</w:t>
        </w:r>
      </w:hyperlink>
      <w:r w:rsidRPr="4C4CA998" w:rsidR="5253D1AD">
        <w:rPr>
          <w:rFonts w:asciiTheme="minorHAnsi" w:hAnsiTheme="minorHAnsi" w:eastAsiaTheme="minorEastAsia" w:cstheme="minorBidi"/>
          <w:lang w:val="en-US"/>
        </w:rPr>
        <w:t xml:space="preserve"> - quote</w:t>
      </w:r>
    </w:p>
    <w:p w:rsidRPr="00EC7042" w:rsidR="00CD2826" w:rsidP="01FD3F50" w:rsidRDefault="00CD2826" w14:paraId="42336207" w14:textId="77777777">
      <w:pPr>
        <w:pStyle w:val="BodyText1"/>
        <w:spacing w:line="360" w:lineRule="auto"/>
        <w:rPr>
          <w:rFonts w:asciiTheme="minorHAnsi" w:hAnsiTheme="minorHAnsi" w:eastAsiaTheme="minorEastAsia" w:cstheme="minorBidi"/>
          <w:lang w:val="en-US"/>
        </w:rPr>
      </w:pPr>
    </w:p>
    <w:p w:rsidRPr="009269E5" w:rsidR="009269E5" w:rsidP="2DD7A019" w:rsidRDefault="00445BE2" w14:paraId="48447DFC" w14:textId="262299DF">
      <w:pPr>
        <w:pStyle w:val="Heading1"/>
        <w:numPr>
          <w:ilvl w:val="1"/>
          <w:numId w:val="6"/>
        </w:numPr>
        <w:spacing w:line="360" w:lineRule="auto"/>
        <w:jc w:val="left"/>
        <w:rPr>
          <w:rFonts w:asciiTheme="minorHAnsi" w:hAnsiTheme="minorHAnsi" w:eastAsiaTheme="minorEastAsia" w:cstheme="minorBidi"/>
          <w:b/>
          <w:bCs/>
          <w:sz w:val="28"/>
          <w:szCs w:val="28"/>
        </w:rPr>
      </w:pPr>
      <w:r w:rsidRPr="4C4CA998">
        <w:rPr>
          <w:rFonts w:asciiTheme="minorHAnsi" w:hAnsiTheme="minorHAnsi" w:eastAsiaTheme="minorEastAsia" w:cstheme="minorBidi"/>
          <w:b/>
          <w:bCs/>
          <w:sz w:val="28"/>
          <w:szCs w:val="28"/>
          <w:lang w:val="en-US"/>
        </w:rPr>
        <w:br w:type="page"/>
      </w:r>
      <w:commentRangeStart w:id="16"/>
      <w:r w:rsidRPr="4C4CA998" w:rsidR="00FF3BBF">
        <w:rPr>
          <w:rFonts w:asciiTheme="minorHAnsi" w:hAnsiTheme="minorHAnsi" w:eastAsiaTheme="minorEastAsia" w:cstheme="minorBidi"/>
          <w:b/>
          <w:bCs/>
          <w:sz w:val="28"/>
          <w:szCs w:val="28"/>
          <w:lang w:val="en-US"/>
        </w:rPr>
        <w:t xml:space="preserve"> </w:t>
      </w:r>
      <w:bookmarkStart w:name="_Toc444940586" w:id="17"/>
      <w:r w:rsidRPr="4C4CA998" w:rsidR="00C7793C">
        <w:rPr>
          <w:rFonts w:asciiTheme="minorHAnsi" w:hAnsiTheme="minorHAnsi" w:eastAsiaTheme="minorEastAsia" w:cstheme="minorBidi"/>
          <w:b/>
          <w:bCs/>
          <w:sz w:val="28"/>
          <w:szCs w:val="28"/>
        </w:rPr>
        <w:t>Metodologia</w:t>
      </w:r>
      <w:bookmarkEnd w:id="17"/>
      <w:commentRangeEnd w:id="16"/>
      <w:r>
        <w:rPr>
          <w:rStyle w:val="CommentReference"/>
        </w:rPr>
        <w:commentReference w:id="16"/>
      </w:r>
    </w:p>
    <w:p w:rsidR="5A802928" w:rsidP="5A802928" w:rsidRDefault="5A802928" w14:paraId="57E584F3" w14:textId="418458E3">
      <w:pPr>
        <w:pStyle w:val="BodyText1"/>
        <w:spacing w:line="360" w:lineRule="auto"/>
        <w:rPr>
          <w:rFonts w:asciiTheme="minorHAnsi" w:hAnsiTheme="minorHAnsi" w:eastAsiaTheme="minorEastAsia" w:cstheme="minorBidi"/>
          <w:color w:val="FF0000"/>
          <w:sz w:val="30"/>
          <w:szCs w:val="30"/>
        </w:rPr>
      </w:pPr>
    </w:p>
    <w:p w:rsidR="006A528F" w:rsidP="4C4CA998" w:rsidRDefault="7273BD8A" w14:paraId="43568FE5" w14:textId="7EA4CD41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EA6C06F">
        <w:rPr>
          <w:rFonts w:asciiTheme="minorHAnsi" w:hAnsiTheme="minorHAnsi" w:eastAsiaTheme="minorEastAsia" w:cstheme="minorBidi"/>
        </w:rPr>
        <w:t>O objetivo da realização deste questionário foi</w:t>
      </w:r>
      <w:r w:rsidRPr="0EA6C06F" w:rsidR="7DCF1DFA">
        <w:rPr>
          <w:rFonts w:asciiTheme="minorHAnsi" w:hAnsiTheme="minorHAnsi" w:eastAsiaTheme="minorEastAsia" w:cstheme="minorBidi"/>
        </w:rPr>
        <w:t xml:space="preserve"> a identificação dos tipos de cultura predominantes na organização por nós escolhida, a Dev</w:t>
      </w:r>
      <w:r w:rsidRPr="0EA6C06F" w:rsidR="5FF9A6CB">
        <w:rPr>
          <w:rFonts w:asciiTheme="minorHAnsi" w:hAnsiTheme="minorHAnsi" w:eastAsiaTheme="minorEastAsia" w:cstheme="minorBidi"/>
        </w:rPr>
        <w:t>S</w:t>
      </w:r>
      <w:r w:rsidRPr="0EA6C06F" w:rsidR="7DCF1DFA">
        <w:rPr>
          <w:rFonts w:asciiTheme="minorHAnsi" w:hAnsiTheme="minorHAnsi" w:eastAsiaTheme="minorEastAsia" w:cstheme="minorBidi"/>
        </w:rPr>
        <w:t>cope,</w:t>
      </w:r>
      <w:r w:rsidRPr="0EA6C06F" w:rsidR="39CBBCD8">
        <w:rPr>
          <w:rFonts w:asciiTheme="minorHAnsi" w:hAnsiTheme="minorHAnsi" w:eastAsiaTheme="minorEastAsia" w:cstheme="minorBidi"/>
        </w:rPr>
        <w:t xml:space="preserve"> </w:t>
      </w:r>
      <w:r w:rsidRPr="0EA6C06F" w:rsidR="38AAB5F5">
        <w:rPr>
          <w:rFonts w:asciiTheme="minorHAnsi" w:hAnsiTheme="minorHAnsi" w:eastAsiaTheme="minorEastAsia" w:cstheme="minorBidi"/>
        </w:rPr>
        <w:t>e a sua posterior comparação com aquela que seria a desejada pelos empregados da já mencionada empresa</w:t>
      </w:r>
      <w:r w:rsidRPr="18A2443B" w:rsidR="0981B7AB">
        <w:rPr>
          <w:rFonts w:asciiTheme="minorHAnsi" w:hAnsiTheme="minorHAnsi" w:eastAsiaTheme="minorEastAsia" w:cstheme="minorBidi"/>
        </w:rPr>
        <w:t>.</w:t>
      </w:r>
      <w:r w:rsidRPr="18A2443B" w:rsidR="315F7E88">
        <w:rPr>
          <w:rFonts w:asciiTheme="minorHAnsi" w:hAnsiTheme="minorHAnsi" w:eastAsiaTheme="minorEastAsia" w:cstheme="minorBidi"/>
        </w:rPr>
        <w:t xml:space="preserve"> </w:t>
      </w:r>
      <w:r w:rsidRPr="376CEFC1" w:rsidR="584C2ADD">
        <w:rPr>
          <w:rFonts w:asciiTheme="minorHAnsi" w:hAnsiTheme="minorHAnsi" w:eastAsiaTheme="minorEastAsia" w:cstheme="minorBidi"/>
        </w:rPr>
        <w:t>É</w:t>
      </w:r>
      <w:r w:rsidRPr="0EA6C06F" w:rsidR="315F7E88">
        <w:rPr>
          <w:rFonts w:asciiTheme="minorHAnsi" w:hAnsiTheme="minorHAnsi" w:eastAsiaTheme="minorEastAsia" w:cstheme="minorBidi"/>
        </w:rPr>
        <w:t xml:space="preserve"> também pretendido o estudo da</w:t>
      </w:r>
      <w:r w:rsidRPr="0EA6C06F" w:rsidR="755764E3">
        <w:rPr>
          <w:rFonts w:asciiTheme="minorHAnsi" w:hAnsiTheme="minorHAnsi" w:eastAsiaTheme="minorEastAsia" w:cstheme="minorBidi"/>
        </w:rPr>
        <w:t xml:space="preserve"> </w:t>
      </w:r>
      <w:r w:rsidRPr="0EA6C06F" w:rsidR="315F7E88">
        <w:rPr>
          <w:rFonts w:asciiTheme="minorHAnsi" w:hAnsiTheme="minorHAnsi" w:eastAsiaTheme="minorEastAsia" w:cstheme="minorBidi"/>
        </w:rPr>
        <w:t>força da cultura predominante assim como a força de eventuais culturas desejadas que não se encontrem atualmente</w:t>
      </w:r>
      <w:r w:rsidRPr="0EA6C06F" w:rsidR="38AAB5F5">
        <w:rPr>
          <w:rFonts w:asciiTheme="minorHAnsi" w:hAnsiTheme="minorHAnsi" w:eastAsiaTheme="minorEastAsia" w:cstheme="minorBidi"/>
        </w:rPr>
        <w:t>.</w:t>
      </w:r>
      <w:r w:rsidRPr="0EA6C06F" w:rsidR="7DCF1DFA">
        <w:rPr>
          <w:rFonts w:asciiTheme="minorHAnsi" w:hAnsiTheme="minorHAnsi" w:eastAsiaTheme="minorEastAsia" w:cstheme="minorBidi"/>
        </w:rPr>
        <w:t xml:space="preserve"> </w:t>
      </w:r>
      <w:r w:rsidRPr="0EA6C06F" w:rsidR="553A0628">
        <w:rPr>
          <w:rFonts w:asciiTheme="minorHAnsi" w:hAnsiTheme="minorHAnsi" w:eastAsiaTheme="minorEastAsia" w:cstheme="minorBidi"/>
        </w:rPr>
        <w:t xml:space="preserve">Este estudo foi feito </w:t>
      </w:r>
      <w:r w:rsidRPr="0EA6C06F" w:rsidR="35AEE159">
        <w:rPr>
          <w:rFonts w:asciiTheme="minorHAnsi" w:hAnsiTheme="minorHAnsi" w:eastAsiaTheme="minorEastAsia" w:cstheme="minorBidi"/>
        </w:rPr>
        <w:t xml:space="preserve">na Organização previamente </w:t>
      </w:r>
      <w:r w:rsidRPr="090B8B9D" w:rsidR="0D5E947F">
        <w:rPr>
          <w:rFonts w:asciiTheme="minorHAnsi" w:hAnsiTheme="minorHAnsi" w:eastAsiaTheme="minorEastAsia" w:cstheme="minorBidi"/>
        </w:rPr>
        <w:t>me</w:t>
      </w:r>
      <w:r w:rsidRPr="090B8B9D" w:rsidR="35AEE159">
        <w:rPr>
          <w:rFonts w:asciiTheme="minorHAnsi" w:hAnsiTheme="minorHAnsi" w:eastAsiaTheme="minorEastAsia" w:cstheme="minorBidi"/>
        </w:rPr>
        <w:t>ncionada</w:t>
      </w:r>
      <w:r w:rsidRPr="0EA6C06F" w:rsidR="35AEE159">
        <w:rPr>
          <w:rFonts w:asciiTheme="minorHAnsi" w:hAnsiTheme="minorHAnsi" w:eastAsiaTheme="minorEastAsia" w:cstheme="minorBidi"/>
        </w:rPr>
        <w:t xml:space="preserve"> sendo esta empresa o público alvo.</w:t>
      </w:r>
    </w:p>
    <w:p w:rsidR="5FAD1811" w:rsidP="5C7BDC27" w:rsidRDefault="5FAD1811" w14:paraId="1B22EDB9" w14:textId="77073B31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="5FAD1811" w:rsidP="4C4CA998" w:rsidRDefault="7F8FB2BF" w14:paraId="27148D68" w14:textId="6A9C9731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E382689">
        <w:rPr>
          <w:rFonts w:asciiTheme="minorHAnsi" w:hAnsiTheme="minorHAnsi" w:eastAsiaTheme="minorEastAsia" w:cstheme="minorBidi"/>
        </w:rPr>
        <w:t>O estudo a ser realizado foca-se na cultura or</w:t>
      </w:r>
      <w:r w:rsidRPr="2E382689" w:rsidR="0CCAF8EF">
        <w:rPr>
          <w:rFonts w:asciiTheme="minorHAnsi" w:hAnsiTheme="minorHAnsi" w:eastAsiaTheme="minorEastAsia" w:cstheme="minorBidi"/>
        </w:rPr>
        <w:t>ganizacional da empresa por nós escolhida, sendo a amostra recolhida diversa</w:t>
      </w:r>
      <w:r w:rsidRPr="2E382689" w:rsidR="413EEC20">
        <w:rPr>
          <w:rFonts w:asciiTheme="minorHAnsi" w:hAnsiTheme="minorHAnsi" w:eastAsiaTheme="minorEastAsia" w:cstheme="minorBidi"/>
        </w:rPr>
        <w:t>. O questionário foi divulgado a todos os funcionários, tanto quadros superiores como estagiár</w:t>
      </w:r>
      <w:r w:rsidRPr="2E382689" w:rsidR="18795897">
        <w:rPr>
          <w:rFonts w:asciiTheme="minorHAnsi" w:hAnsiTheme="minorHAnsi" w:eastAsiaTheme="minorEastAsia" w:cstheme="minorBidi"/>
        </w:rPr>
        <w:t>ios, de todos os departamentos existentes na organização.</w:t>
      </w:r>
    </w:p>
    <w:p w:rsidR="350C9BC8" w:rsidP="5C7BDC27" w:rsidRDefault="350C9BC8" w14:paraId="329E7185" w14:textId="4646CD98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="350C9BC8" w:rsidP="4C4CA998" w:rsidRDefault="22839950" w14:paraId="2371B6AA" w14:textId="241F5349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1E02DBD6">
        <w:rPr>
          <w:rFonts w:asciiTheme="minorHAnsi" w:hAnsiTheme="minorHAnsi" w:eastAsiaTheme="minorEastAsia" w:cstheme="minorBidi"/>
        </w:rPr>
        <w:t>Foi realizad</w:t>
      </w:r>
      <w:r w:rsidRPr="1E02DBD6" w:rsidR="767959AB">
        <w:rPr>
          <w:rFonts w:asciiTheme="minorHAnsi" w:hAnsiTheme="minorHAnsi" w:eastAsiaTheme="minorEastAsia" w:cstheme="minorBidi"/>
        </w:rPr>
        <w:t>a</w:t>
      </w:r>
      <w:r w:rsidRPr="1E02DBD6">
        <w:rPr>
          <w:rFonts w:asciiTheme="minorHAnsi" w:hAnsiTheme="minorHAnsi" w:eastAsiaTheme="minorEastAsia" w:cstheme="minorBidi"/>
        </w:rPr>
        <w:t xml:space="preserve"> uma pesquisa por levantamento </w:t>
      </w:r>
      <w:r w:rsidRPr="1E02DBD6" w:rsidR="51CD1FDE">
        <w:rPr>
          <w:rFonts w:asciiTheme="minorHAnsi" w:hAnsiTheme="minorHAnsi" w:eastAsiaTheme="minorEastAsia" w:cstheme="minorBidi"/>
        </w:rPr>
        <w:t xml:space="preserve">e diversos membros e </w:t>
      </w:r>
      <w:r w:rsidRPr="1E02DBD6" w:rsidR="31EB68B2">
        <w:rPr>
          <w:rFonts w:asciiTheme="minorHAnsi" w:hAnsiTheme="minorHAnsi" w:eastAsiaTheme="minorEastAsia" w:cstheme="minorBidi"/>
        </w:rPr>
        <w:t>posteriormente</w:t>
      </w:r>
      <w:r w:rsidRPr="1E02DBD6" w:rsidR="51CD1FDE">
        <w:rPr>
          <w:rFonts w:asciiTheme="minorHAnsi" w:hAnsiTheme="minorHAnsi" w:eastAsiaTheme="minorEastAsia" w:cstheme="minorBidi"/>
        </w:rPr>
        <w:t xml:space="preserve"> feita uma </w:t>
      </w:r>
      <w:r w:rsidRPr="1E02DBD6" w:rsidR="74A09E44">
        <w:rPr>
          <w:rFonts w:asciiTheme="minorHAnsi" w:hAnsiTheme="minorHAnsi" w:eastAsiaTheme="minorEastAsia" w:cstheme="minorBidi"/>
        </w:rPr>
        <w:t>análise</w:t>
      </w:r>
      <w:r w:rsidRPr="1E02DBD6" w:rsidR="51CD1FDE">
        <w:rPr>
          <w:rFonts w:asciiTheme="minorHAnsi" w:hAnsiTheme="minorHAnsi" w:eastAsiaTheme="minorEastAsia" w:cstheme="minorBidi"/>
        </w:rPr>
        <w:t xml:space="preserve"> quantitativa</w:t>
      </w:r>
      <w:r w:rsidRPr="1E02DBD6" w:rsidR="7955CE8D">
        <w:rPr>
          <w:rFonts w:asciiTheme="minorHAnsi" w:hAnsiTheme="minorHAnsi" w:eastAsiaTheme="minorEastAsia" w:cstheme="minorBidi"/>
        </w:rPr>
        <w:t xml:space="preserve"> dos dados. A pesquisa por levantamento foi utilizada uma vez que a realização </w:t>
      </w:r>
      <w:r w:rsidRPr="1E02DBD6" w:rsidR="75DF85C2">
        <w:rPr>
          <w:rFonts w:asciiTheme="minorHAnsi" w:hAnsiTheme="minorHAnsi" w:eastAsiaTheme="minorEastAsia" w:cstheme="minorBidi"/>
        </w:rPr>
        <w:t xml:space="preserve">do modelo OCAI se adequa a um questionário, </w:t>
      </w:r>
      <w:r w:rsidRPr="1E02DBD6" w:rsidR="3B91520A">
        <w:rPr>
          <w:rFonts w:asciiTheme="minorHAnsi" w:hAnsiTheme="minorHAnsi" w:eastAsiaTheme="minorEastAsia" w:cstheme="minorBidi"/>
        </w:rPr>
        <w:t>e o tratamento dos dados de uma forma quantitativa deveu-se maioritariamente com a forma</w:t>
      </w:r>
      <w:r w:rsidRPr="1E02DBD6" w:rsidR="3CCBE959">
        <w:rPr>
          <w:rFonts w:asciiTheme="minorHAnsi" w:hAnsiTheme="minorHAnsi" w:eastAsiaTheme="minorEastAsia" w:cstheme="minorBidi"/>
        </w:rPr>
        <w:t xml:space="preserve"> como o modelo</w:t>
      </w:r>
      <w:r w:rsidRPr="1E02DBD6" w:rsidR="007CABC6">
        <w:rPr>
          <w:rFonts w:asciiTheme="minorHAnsi" w:hAnsiTheme="minorHAnsi" w:eastAsiaTheme="minorEastAsia" w:cstheme="minorBidi"/>
        </w:rPr>
        <w:t xml:space="preserve"> </w:t>
      </w:r>
      <w:r w:rsidRPr="1E02DBD6" w:rsidR="489E13E9">
        <w:rPr>
          <w:rFonts w:asciiTheme="minorHAnsi" w:hAnsiTheme="minorHAnsi" w:eastAsiaTheme="minorEastAsia" w:cstheme="minorBidi"/>
        </w:rPr>
        <w:t xml:space="preserve">se centra na atribuição de valores numéricos </w:t>
      </w:r>
      <w:r w:rsidRPr="1E02DBD6" w:rsidR="1E645111">
        <w:rPr>
          <w:rFonts w:asciiTheme="minorHAnsi" w:hAnsiTheme="minorHAnsi" w:eastAsiaTheme="minorEastAsia" w:cstheme="minorBidi"/>
        </w:rPr>
        <w:t>às</w:t>
      </w:r>
      <w:r w:rsidRPr="1E02DBD6" w:rsidR="489E13E9">
        <w:rPr>
          <w:rFonts w:asciiTheme="minorHAnsi" w:hAnsiTheme="minorHAnsi" w:eastAsiaTheme="minorEastAsia" w:cstheme="minorBidi"/>
        </w:rPr>
        <w:t xml:space="preserve"> perguntas desejadas, para que eles possam ser calculados valor</w:t>
      </w:r>
      <w:r w:rsidRPr="1E02DBD6" w:rsidR="6895C496">
        <w:rPr>
          <w:rFonts w:asciiTheme="minorHAnsi" w:hAnsiTheme="minorHAnsi" w:eastAsiaTheme="minorEastAsia" w:cstheme="minorBidi"/>
        </w:rPr>
        <w:t>es numéricos para os tipos de cultura que este modelo analisa.</w:t>
      </w:r>
    </w:p>
    <w:p w:rsidR="091C436C" w:rsidP="5C7BDC27" w:rsidRDefault="091C436C" w14:paraId="0E436E45" w14:textId="516844F9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="0038301B" w:rsidP="4C4CA998" w:rsidRDefault="4C98E7FE" w14:paraId="434B2C6B" w14:textId="75AAF029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E382689">
        <w:rPr>
          <w:rFonts w:asciiTheme="minorHAnsi" w:hAnsiTheme="minorHAnsi" w:eastAsiaTheme="minorEastAsia" w:cstheme="minorBidi"/>
        </w:rPr>
        <w:t xml:space="preserve">Para que os </w:t>
      </w:r>
      <w:r w:rsidRPr="2E382689" w:rsidR="09EEB8FA">
        <w:rPr>
          <w:rFonts w:asciiTheme="minorHAnsi" w:hAnsiTheme="minorHAnsi" w:eastAsiaTheme="minorEastAsia" w:cstheme="minorBidi"/>
        </w:rPr>
        <w:t>colaboradores</w:t>
      </w:r>
      <w:r w:rsidRPr="2E382689">
        <w:rPr>
          <w:rFonts w:asciiTheme="minorHAnsi" w:hAnsiTheme="minorHAnsi" w:eastAsiaTheme="minorEastAsia" w:cstheme="minorBidi"/>
        </w:rPr>
        <w:t xml:space="preserve"> pudessem </w:t>
      </w:r>
      <w:r w:rsidRPr="2E382689" w:rsidR="6EF21CE6">
        <w:rPr>
          <w:rFonts w:asciiTheme="minorHAnsi" w:hAnsiTheme="minorHAnsi" w:eastAsiaTheme="minorEastAsia" w:cstheme="minorBidi"/>
        </w:rPr>
        <w:t>preencher</w:t>
      </w:r>
      <w:r w:rsidRPr="2E382689">
        <w:rPr>
          <w:rFonts w:asciiTheme="minorHAnsi" w:hAnsiTheme="minorHAnsi" w:eastAsiaTheme="minorEastAsia" w:cstheme="minorBidi"/>
        </w:rPr>
        <w:t xml:space="preserve"> este inquérito</w:t>
      </w:r>
      <w:r w:rsidRPr="2E382689" w:rsidR="3953EA7E">
        <w:rPr>
          <w:rFonts w:asciiTheme="minorHAnsi" w:hAnsiTheme="minorHAnsi" w:eastAsiaTheme="minorEastAsia" w:cstheme="minorBidi"/>
        </w:rPr>
        <w:t xml:space="preserve"> </w:t>
      </w:r>
      <w:r w:rsidRPr="2E382689" w:rsidR="70777947">
        <w:rPr>
          <w:rFonts w:asciiTheme="minorHAnsi" w:hAnsiTheme="minorHAnsi" w:eastAsiaTheme="minorEastAsia" w:cstheme="minorBidi"/>
        </w:rPr>
        <w:t>anonimamente</w:t>
      </w:r>
      <w:r w:rsidRPr="2E382689" w:rsidR="3953EA7E">
        <w:rPr>
          <w:rFonts w:asciiTheme="minorHAnsi" w:hAnsiTheme="minorHAnsi" w:eastAsiaTheme="minorEastAsia" w:cstheme="minorBidi"/>
        </w:rPr>
        <w:t xml:space="preserve"> foi criado um website onde era possível os colaboradores </w:t>
      </w:r>
      <w:r w:rsidRPr="2E382689" w:rsidR="07707004">
        <w:rPr>
          <w:rFonts w:asciiTheme="minorHAnsi" w:hAnsiTheme="minorHAnsi" w:eastAsiaTheme="minorEastAsia" w:cstheme="minorBidi"/>
        </w:rPr>
        <w:t>preencherem</w:t>
      </w:r>
      <w:r w:rsidRPr="2E382689" w:rsidR="3953EA7E">
        <w:rPr>
          <w:rFonts w:asciiTheme="minorHAnsi" w:hAnsiTheme="minorHAnsi" w:eastAsiaTheme="minorEastAsia" w:cstheme="minorBidi"/>
        </w:rPr>
        <w:t xml:space="preserve"> o questionário </w:t>
      </w:r>
      <w:r w:rsidRPr="2E382689" w:rsidR="485AD0D5">
        <w:rPr>
          <w:rFonts w:asciiTheme="minorHAnsi" w:hAnsiTheme="minorHAnsi" w:eastAsiaTheme="minorEastAsia" w:cstheme="minorBidi"/>
        </w:rPr>
        <w:t>e submeter as respostas que desejassem.</w:t>
      </w:r>
      <w:r w:rsidRPr="2E382689" w:rsidR="541E2BD9">
        <w:rPr>
          <w:rFonts w:asciiTheme="minorHAnsi" w:hAnsiTheme="minorHAnsi" w:eastAsiaTheme="minorEastAsia" w:cstheme="minorBidi"/>
        </w:rPr>
        <w:t xml:space="preserve"> Desta forma assegurámos que o preenchimento do questionário era correto e que este era anónimo.</w:t>
      </w:r>
    </w:p>
    <w:p w:rsidR="0EA6C06F" w:rsidP="5C7BDC27" w:rsidRDefault="0EA6C06F" w14:paraId="7D19F70E" w14:textId="75AAF029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="00405818" w:rsidP="4C4CA998" w:rsidRDefault="1901A16B" w14:paraId="6657A639" w14:textId="75AAF029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EA6C06F">
        <w:rPr>
          <w:rFonts w:asciiTheme="minorHAnsi" w:hAnsiTheme="minorHAnsi" w:eastAsiaTheme="minorEastAsia" w:cstheme="minorBidi"/>
        </w:rPr>
        <w:t>Esta maneira de preencher o inquérito levou no entanto a uma pequena imprecisão nos dados, como os valores que o utilizador introduz eram normalizad</w:t>
      </w:r>
      <w:r w:rsidRPr="0EA6C06F" w:rsidR="0F2666A4">
        <w:rPr>
          <w:rFonts w:asciiTheme="minorHAnsi" w:hAnsiTheme="minorHAnsi" w:eastAsiaTheme="minorEastAsia" w:cstheme="minorBidi"/>
        </w:rPr>
        <w:t xml:space="preserve">os após a sua inserção (se o utilizador atribuísse a um grupo de perguntas um valor diferente de 100 estes </w:t>
      </w:r>
      <w:r w:rsidRPr="0EA6C06F" w:rsidR="66CB9936">
        <w:rPr>
          <w:rFonts w:asciiTheme="minorHAnsi" w:hAnsiTheme="minorHAnsi" w:eastAsiaTheme="minorEastAsia" w:cstheme="minorBidi"/>
        </w:rPr>
        <w:t>valores eram convertidos em valores correspondentes, dentro do valor desejado e mantendo a relação entre o</w:t>
      </w:r>
      <w:r w:rsidRPr="0EA6C06F" w:rsidR="62FA8580">
        <w:rPr>
          <w:rFonts w:asciiTheme="minorHAnsi" w:hAnsiTheme="minorHAnsi" w:eastAsiaTheme="minorEastAsia" w:cstheme="minorBidi"/>
        </w:rPr>
        <w:t xml:space="preserve"> peso das pe</w:t>
      </w:r>
      <w:r w:rsidRPr="0EA6C06F" w:rsidR="74F7B964">
        <w:rPr>
          <w:rFonts w:asciiTheme="minorHAnsi" w:hAnsiTheme="minorHAnsi" w:eastAsiaTheme="minorEastAsia" w:cstheme="minorBidi"/>
        </w:rPr>
        <w:t>r</w:t>
      </w:r>
      <w:r w:rsidRPr="0EA6C06F" w:rsidR="62FA8580">
        <w:rPr>
          <w:rFonts w:asciiTheme="minorHAnsi" w:hAnsiTheme="minorHAnsi" w:eastAsiaTheme="minorEastAsia" w:cstheme="minorBidi"/>
        </w:rPr>
        <w:t>guntas</w:t>
      </w:r>
      <w:r w:rsidRPr="0EA6C06F" w:rsidR="0F2666A4">
        <w:rPr>
          <w:rFonts w:asciiTheme="minorHAnsi" w:hAnsiTheme="minorHAnsi" w:eastAsiaTheme="minorEastAsia" w:cstheme="minorBidi"/>
        </w:rPr>
        <w:t>)</w:t>
      </w:r>
      <w:r w:rsidRPr="0EA6C06F" w:rsidR="1067F81F">
        <w:rPr>
          <w:rFonts w:asciiTheme="minorHAnsi" w:hAnsiTheme="minorHAnsi" w:eastAsiaTheme="minorEastAsia" w:cstheme="minorBidi"/>
        </w:rPr>
        <w:t xml:space="preserve"> é possível que o utilizador </w:t>
      </w:r>
      <w:r w:rsidRPr="0EA6C06F" w:rsidR="138E2F81">
        <w:rPr>
          <w:rFonts w:asciiTheme="minorHAnsi" w:hAnsiTheme="minorHAnsi" w:eastAsiaTheme="minorEastAsia" w:cstheme="minorBidi"/>
        </w:rPr>
        <w:t>insira valores que por causa desta relação de equidade não sejam</w:t>
      </w:r>
      <w:r w:rsidRPr="0EA6C06F" w:rsidR="53CD6654">
        <w:rPr>
          <w:rFonts w:asciiTheme="minorHAnsi" w:hAnsiTheme="minorHAnsi" w:eastAsiaTheme="minorEastAsia" w:cstheme="minorBidi"/>
        </w:rPr>
        <w:t xml:space="preserve"> exatamente</w:t>
      </w:r>
      <w:r w:rsidRPr="0EA6C06F" w:rsidR="138E2F81">
        <w:rPr>
          <w:rFonts w:asciiTheme="minorHAnsi" w:hAnsiTheme="minorHAnsi" w:eastAsiaTheme="minorEastAsia" w:cstheme="minorBidi"/>
        </w:rPr>
        <w:t xml:space="preserve"> os que ele desejou.</w:t>
      </w:r>
    </w:p>
    <w:p w:rsidRPr="00405818" w:rsidR="00405818" w:rsidP="00405818" w:rsidRDefault="00405818" w14:paraId="43899E06" w14:textId="548AB2BA">
      <w:pPr>
        <w:pStyle w:val="BodyText1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</w:p>
    <w:p w:rsidR="499873CB" w:rsidP="499873CB" w:rsidRDefault="499873CB" w14:paraId="709F7441" w14:textId="355B7D95">
      <w:pPr>
        <w:pStyle w:val="BodyText1"/>
        <w:spacing w:line="360" w:lineRule="auto"/>
        <w:rPr>
          <w:rFonts w:asciiTheme="minorHAnsi" w:hAnsiTheme="minorHAnsi" w:eastAsiaTheme="minorEastAsia" w:cstheme="minorBidi"/>
          <w:sz w:val="22"/>
          <w:szCs w:val="22"/>
        </w:rPr>
      </w:pPr>
    </w:p>
    <w:p w:rsidR="00436311" w:rsidP="2DD7A019" w:rsidRDefault="00445BE2" w14:paraId="06A2056A" w14:textId="262299DF">
      <w:pPr>
        <w:pStyle w:val="Heading1"/>
        <w:numPr>
          <w:ilvl w:val="1"/>
          <w:numId w:val="6"/>
        </w:numPr>
        <w:spacing w:line="360" w:lineRule="auto"/>
        <w:jc w:val="left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br w:type="page"/>
      </w:r>
      <w:r w:rsidR="00FF3BBF">
        <w:rPr>
          <w:rFonts w:ascii="Calibri" w:hAnsi="Calibri"/>
          <w:b/>
          <w:sz w:val="28"/>
          <w:szCs w:val="28"/>
        </w:rPr>
        <w:t xml:space="preserve"> </w:t>
      </w:r>
      <w:bookmarkStart w:name="_Toc444940587" w:id="19"/>
      <w:r w:rsidR="00436311">
        <w:rPr>
          <w:rFonts w:ascii="Calibri" w:hAnsi="Calibri"/>
          <w:b/>
          <w:sz w:val="28"/>
          <w:szCs w:val="28"/>
        </w:rPr>
        <w:t>Apresentação da Organização</w:t>
      </w:r>
      <w:bookmarkEnd w:id="19"/>
    </w:p>
    <w:p w:rsidRPr="00E27A47" w:rsidR="00436311" w:rsidP="01FD3F50" w:rsidRDefault="00436311" w14:paraId="4807A564" w14:textId="77777777">
      <w:pPr>
        <w:pStyle w:val="BodyText1"/>
        <w:spacing w:line="360" w:lineRule="auto"/>
        <w:rPr>
          <w:lang w:val="en-US"/>
        </w:rPr>
      </w:pPr>
    </w:p>
    <w:p w:rsidRPr="00C7050F" w:rsidR="00C7050F" w:rsidP="4C4CA998" w:rsidRDefault="00BF0D66" w14:paraId="71BAAAD7" w14:textId="513E8343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96ECB3E">
        <w:rPr>
          <w:rFonts w:asciiTheme="minorHAnsi" w:hAnsiTheme="minorHAnsi" w:eastAsiaTheme="minorEastAsia" w:cstheme="minorBidi"/>
        </w:rPr>
        <w:t>O nosso trabalho irá realizar a análise OCAI à empresa DevScope, uma organização do Porto localizada na Rua Passos Manuel, 223 - 4º Andar.</w:t>
      </w:r>
    </w:p>
    <w:p w:rsidR="0970DE34" w:rsidP="0970DE34" w:rsidRDefault="0970DE34" w14:paraId="2C566509" w14:textId="38200F8B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Pr="00BF0D66" w:rsidR="00BF0D66" w:rsidP="4C4CA998" w:rsidRDefault="00BF0D66" w14:paraId="2138FA3C" w14:textId="262299DF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96ECB3E">
        <w:rPr>
          <w:rFonts w:asciiTheme="minorHAnsi" w:hAnsiTheme="minorHAnsi" w:eastAsiaTheme="minorEastAsia" w:cstheme="minorBidi"/>
        </w:rPr>
        <w:t>A DevScope é uma empresa de informática fortemente interligada com a Microsoft e o seu ecossistema</w:t>
      </w:r>
      <w:r w:rsidRPr="296ECB3E" w:rsidR="001A267D">
        <w:rPr>
          <w:rFonts w:asciiTheme="minorHAnsi" w:hAnsiTheme="minorHAnsi" w:eastAsiaTheme="minorEastAsia" w:cstheme="minorBidi"/>
        </w:rPr>
        <w:t>,</w:t>
      </w:r>
      <w:r w:rsidRPr="296ECB3E">
        <w:rPr>
          <w:rFonts w:asciiTheme="minorHAnsi" w:hAnsiTheme="minorHAnsi" w:eastAsiaTheme="minorEastAsia" w:cstheme="minorBidi"/>
        </w:rPr>
        <w:t xml:space="preserve"> sendo um “Microsoft’s Gold Certified Partner”.</w:t>
      </w:r>
    </w:p>
    <w:p w:rsidRPr="00BF0D66" w:rsidR="00BF0D66" w:rsidP="4C4CA998" w:rsidRDefault="00BF0D66" w14:paraId="21E49AA7" w14:textId="262299DF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  <w:lang w:val="en-US"/>
        </w:rPr>
      </w:pPr>
      <w:r w:rsidRPr="296ECB3E">
        <w:rPr>
          <w:rFonts w:asciiTheme="minorHAnsi" w:hAnsiTheme="minorHAnsi" w:eastAsiaTheme="minorEastAsia" w:cstheme="minorBidi"/>
          <w:lang w:val="en-US"/>
        </w:rPr>
        <w:t>Empresa especializada em Business Intelligence, Collaboration (Sharepoint), CRM, Office/Excel add-ons, Systems Integration e Mobile Development</w:t>
      </w:r>
    </w:p>
    <w:p w:rsidRPr="00BF0D66" w:rsidR="00BF0D66" w:rsidP="01FD3F50" w:rsidRDefault="00BF0D66" w14:paraId="05E63B3C" w14:textId="1CB67BCA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  <w:lang w:val="en-US"/>
        </w:rPr>
      </w:pPr>
    </w:p>
    <w:p w:rsidRPr="00BF0D66" w:rsidR="00BF0D66" w:rsidP="4C4CA998" w:rsidRDefault="00BF0D66" w14:paraId="6C7B1FF8" w14:textId="262299DF">
      <w:pPr>
        <w:pStyle w:val="BodyText1"/>
        <w:spacing w:line="360" w:lineRule="auto"/>
        <w:ind w:firstLine="720"/>
        <w:jc w:val="both"/>
        <w:rPr>
          <w:del w:author="Hugo Sousa (1170610)" w:date="2020-03-22T17:01:00Z" w:id="20"/>
          <w:rFonts w:asciiTheme="minorHAnsi" w:hAnsiTheme="minorHAnsi" w:eastAsiaTheme="minorEastAsia" w:cstheme="minorBidi"/>
        </w:rPr>
      </w:pPr>
      <w:r w:rsidRPr="296ECB3E">
        <w:rPr>
          <w:rFonts w:asciiTheme="minorHAnsi" w:hAnsiTheme="minorHAnsi" w:eastAsiaTheme="minorEastAsia" w:cstheme="minorBidi"/>
        </w:rPr>
        <w:t>Têm como missão a entrega de soluções de IT (Informatics) e de IS (Information system) com inovação e desempenho que vai ao encontro por completo das necessidades dos seus clientes.</w:t>
      </w:r>
    </w:p>
    <w:p w:rsidRPr="00BF0D66" w:rsidR="00BF0D66" w:rsidP="01FD3F50" w:rsidRDefault="00BF0D66" w14:paraId="2274EA6D" w14:textId="7F0DEB9A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Pr="00BF0D66" w:rsidR="00BF0D66" w:rsidP="4C4CA998" w:rsidRDefault="00BF0D66" w14:paraId="7A520BE5" w14:textId="262299DF">
      <w:pPr>
        <w:pStyle w:val="BodyText1"/>
        <w:spacing w:line="360" w:lineRule="auto"/>
        <w:ind w:firstLine="720"/>
        <w:jc w:val="both"/>
        <w:rPr>
          <w:del w:author="Hugo Sousa (1170610)" w:date="2020-03-22T17:00:00Z" w:id="21"/>
          <w:rFonts w:asciiTheme="minorHAnsi" w:hAnsiTheme="minorHAnsi" w:eastAsiaTheme="minorEastAsia" w:cstheme="minorBidi"/>
        </w:rPr>
      </w:pPr>
      <w:r w:rsidRPr="296ECB3E">
        <w:rPr>
          <w:rFonts w:asciiTheme="minorHAnsi" w:hAnsiTheme="minorHAnsi" w:eastAsiaTheme="minorEastAsia" w:cstheme="minorBidi"/>
        </w:rPr>
        <w:t>A visão assenta em construir soluções que resolvam as necessidades imediatas dos clientes da empresa melhor que as restantes e prepará-los para o futuro usando os conhecimentos e a experiência coletiva que a DevScope pode oferecer.</w:t>
      </w:r>
    </w:p>
    <w:p w:rsidRPr="00BF0D66" w:rsidR="00BF0D66" w:rsidP="01FD3F50" w:rsidRDefault="00BF0D66" w14:paraId="550D59D8" w14:textId="20D3DF53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Pr="00BF0D66" w:rsidR="00BF0D66" w:rsidP="4C4CA998" w:rsidRDefault="00BF0D66" w14:paraId="7C3C861C" w14:textId="262299DF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96ECB3E">
        <w:rPr>
          <w:rFonts w:asciiTheme="minorHAnsi" w:hAnsiTheme="minorHAnsi" w:eastAsiaTheme="minorEastAsia" w:cstheme="minorBidi"/>
        </w:rPr>
        <w:t>A DevScope tem vários valores que guiam a organização, primeiro colocar os clientes no centro de tudo e fazer tudo para que as necessidades do cliente sejam cumpridas.</w:t>
      </w:r>
    </w:p>
    <w:p w:rsidRPr="00BF0D66" w:rsidR="00BF0D66" w:rsidP="01FD3F50" w:rsidRDefault="00BF0D66" w14:paraId="343C1D8C" w14:textId="4EF8CB4E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Pr="00BF0D66" w:rsidR="00BF0D66" w:rsidP="4C4CA998" w:rsidRDefault="00BF0D66" w14:paraId="0146626C" w14:textId="3B745C43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A4329A2">
        <w:rPr>
          <w:rFonts w:asciiTheme="minorHAnsi" w:hAnsiTheme="minorHAnsi" w:eastAsiaTheme="minorEastAsia" w:cstheme="minorBidi"/>
        </w:rPr>
        <w:t>Segundo, os consultores oferecem valor a cada um dos requisitos, prazo e orçamento dos clientes usando a experiência, inovação e talento dos seus empregados. A empresa consegue isto combinando a paixão pela entrega de resultados com a paixão p</w:t>
      </w:r>
      <w:r w:rsidRPr="2A4329A2" w:rsidR="17DD754F">
        <w:rPr>
          <w:rFonts w:asciiTheme="minorHAnsi" w:hAnsiTheme="minorHAnsi" w:eastAsiaTheme="minorEastAsia" w:cstheme="minorBidi"/>
        </w:rPr>
        <w:t>or</w:t>
      </w:r>
      <w:r w:rsidRPr="2A4329A2">
        <w:rPr>
          <w:rFonts w:asciiTheme="minorHAnsi" w:hAnsiTheme="minorHAnsi" w:eastAsiaTheme="minorEastAsia" w:cstheme="minorBidi"/>
        </w:rPr>
        <w:t xml:space="preserve"> tecnologia.</w:t>
      </w:r>
    </w:p>
    <w:p w:rsidRPr="00BF0D66" w:rsidR="00BF0D66" w:rsidP="01FD3F50" w:rsidRDefault="00BF0D66" w14:paraId="54225487" w14:textId="546CEB50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Pr="00C6050E" w:rsidR="00436311" w:rsidP="4C4CA998" w:rsidRDefault="00BF0D66" w14:paraId="296E9532" w14:textId="638A805E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96ECB3E">
        <w:rPr>
          <w:rFonts w:asciiTheme="minorHAnsi" w:hAnsiTheme="minorHAnsi" w:eastAsiaTheme="minorEastAsia" w:cstheme="minorBidi"/>
        </w:rPr>
        <w:t xml:space="preserve">Por fim, a equipa de desenvolvimento da empresa usa ao máximo as </w:t>
      </w:r>
      <w:r w:rsidRPr="296ECB3E" w:rsidR="001A267D">
        <w:rPr>
          <w:rFonts w:asciiTheme="minorHAnsi" w:hAnsiTheme="minorHAnsi" w:eastAsiaTheme="minorEastAsia" w:cstheme="minorBidi"/>
        </w:rPr>
        <w:t>inovações</w:t>
      </w:r>
      <w:r w:rsidRPr="296ECB3E">
        <w:rPr>
          <w:rFonts w:asciiTheme="minorHAnsi" w:hAnsiTheme="minorHAnsi" w:eastAsiaTheme="minorEastAsia" w:cstheme="minorBidi"/>
        </w:rPr>
        <w:t xml:space="preserve"> e melhores pr</w:t>
      </w:r>
      <w:r w:rsidRPr="296ECB3E" w:rsidR="001A267D">
        <w:rPr>
          <w:rFonts w:asciiTheme="minorHAnsi" w:hAnsiTheme="minorHAnsi" w:eastAsiaTheme="minorEastAsia" w:cstheme="minorBidi"/>
        </w:rPr>
        <w:t>á</w:t>
      </w:r>
      <w:r w:rsidRPr="296ECB3E">
        <w:rPr>
          <w:rFonts w:asciiTheme="minorHAnsi" w:hAnsiTheme="minorHAnsi" w:eastAsiaTheme="minorEastAsia" w:cstheme="minorBidi"/>
        </w:rPr>
        <w:t>ticas dos projetos mais prósperos da empresa</w:t>
      </w:r>
      <w:r w:rsidRPr="296ECB3E" w:rsidR="001A267D">
        <w:rPr>
          <w:rFonts w:asciiTheme="minorHAnsi" w:hAnsiTheme="minorHAnsi" w:eastAsiaTheme="minorEastAsia" w:cstheme="minorBidi"/>
        </w:rPr>
        <w:t>,</w:t>
      </w:r>
      <w:r w:rsidRPr="296ECB3E">
        <w:rPr>
          <w:rFonts w:asciiTheme="minorHAnsi" w:hAnsiTheme="minorHAnsi" w:eastAsiaTheme="minorEastAsia" w:cstheme="minorBidi"/>
        </w:rPr>
        <w:t xml:space="preserve"> e construir sobre estes projetos para criar um portefólio da maior qualidade de soluções sólidas e repet</w:t>
      </w:r>
      <w:r w:rsidRPr="296ECB3E" w:rsidR="001A267D">
        <w:rPr>
          <w:rFonts w:asciiTheme="minorHAnsi" w:hAnsiTheme="minorHAnsi" w:eastAsiaTheme="minorEastAsia" w:cstheme="minorBidi"/>
        </w:rPr>
        <w:t>í</w:t>
      </w:r>
      <w:r w:rsidRPr="296ECB3E">
        <w:rPr>
          <w:rFonts w:asciiTheme="minorHAnsi" w:hAnsiTheme="minorHAnsi" w:eastAsiaTheme="minorEastAsia" w:cstheme="minorBidi"/>
        </w:rPr>
        <w:t>veis, através destas soluções s</w:t>
      </w:r>
      <w:r w:rsidRPr="296ECB3E" w:rsidR="001A267D">
        <w:rPr>
          <w:rFonts w:asciiTheme="minorHAnsi" w:hAnsiTheme="minorHAnsi" w:eastAsiaTheme="minorEastAsia" w:cstheme="minorBidi"/>
        </w:rPr>
        <w:t>ó</w:t>
      </w:r>
      <w:r w:rsidRPr="296ECB3E">
        <w:rPr>
          <w:rFonts w:asciiTheme="minorHAnsi" w:hAnsiTheme="minorHAnsi" w:eastAsiaTheme="minorEastAsia" w:cstheme="minorBidi"/>
        </w:rPr>
        <w:t>lidas a DevScope pode oferecer aos seus clientes soluções mais baratas e com maior velocidade de desenvolvimento.</w:t>
      </w:r>
      <w:bookmarkStart w:name="_GoBack" w:id="22"/>
      <w:bookmarkEnd w:id="22"/>
    </w:p>
    <w:p w:rsidR="000E55CE" w:rsidP="2DD7A019" w:rsidRDefault="00436311" w14:paraId="125E6513" w14:textId="262299DF">
      <w:pPr>
        <w:pStyle w:val="Heading1"/>
        <w:numPr>
          <w:ilvl w:val="1"/>
          <w:numId w:val="6"/>
        </w:numPr>
        <w:spacing w:line="360" w:lineRule="auto"/>
        <w:jc w:val="left"/>
        <w:rPr>
          <w:rFonts w:asciiTheme="minorHAnsi" w:hAnsiTheme="minorHAnsi" w:eastAsiaTheme="minorEastAsia" w:cstheme="minorBidi"/>
          <w:b/>
          <w:bCs/>
          <w:sz w:val="28"/>
          <w:szCs w:val="28"/>
        </w:rPr>
      </w:pPr>
      <w:r w:rsidRPr="4C4CA998">
        <w:rPr>
          <w:rFonts w:asciiTheme="minorHAnsi" w:hAnsiTheme="minorHAnsi" w:eastAsiaTheme="minorEastAsia" w:cstheme="minorBidi"/>
          <w:b/>
          <w:bCs/>
          <w:sz w:val="28"/>
          <w:szCs w:val="28"/>
        </w:rPr>
        <w:t xml:space="preserve"> </w:t>
      </w:r>
      <w:bookmarkStart w:name="_Toc444940588" w:id="23"/>
      <w:r w:rsidRPr="4C4CA998">
        <w:rPr>
          <w:rFonts w:asciiTheme="minorHAnsi" w:hAnsiTheme="minorHAnsi" w:eastAsiaTheme="minorEastAsia" w:cstheme="minorBidi"/>
          <w:b/>
          <w:bCs/>
          <w:sz w:val="28"/>
          <w:szCs w:val="28"/>
        </w:rPr>
        <w:t xml:space="preserve">Apresentação dos </w:t>
      </w:r>
      <w:r w:rsidRPr="4C4CA998" w:rsidR="00F916C3">
        <w:rPr>
          <w:rFonts w:asciiTheme="minorHAnsi" w:hAnsiTheme="minorHAnsi" w:eastAsiaTheme="minorEastAsia" w:cstheme="minorBidi"/>
          <w:b/>
          <w:bCs/>
          <w:sz w:val="28"/>
          <w:szCs w:val="28"/>
        </w:rPr>
        <w:t>Resultados</w:t>
      </w:r>
      <w:bookmarkEnd w:id="23"/>
      <w:r w:rsidRPr="4C4CA998" w:rsidR="00F916C3">
        <w:rPr>
          <w:rFonts w:asciiTheme="minorHAnsi" w:hAnsiTheme="minorHAnsi" w:eastAsiaTheme="minorEastAsia" w:cstheme="minorBidi"/>
          <w:b/>
          <w:bCs/>
          <w:sz w:val="28"/>
          <w:szCs w:val="28"/>
        </w:rPr>
        <w:t xml:space="preserve"> </w:t>
      </w:r>
    </w:p>
    <w:p w:rsidR="4C4CA998" w:rsidP="4C4CA998" w:rsidRDefault="4C4CA998" w14:paraId="619EB118" w14:textId="58A9B7BE">
      <w:pPr>
        <w:pStyle w:val="BodyText1"/>
        <w:rPr>
          <w:rFonts w:asciiTheme="minorHAnsi" w:hAnsiTheme="minorHAnsi" w:eastAsiaTheme="minorEastAsia" w:cstheme="minorBidi"/>
          <w:b/>
          <w:bCs/>
          <w:sz w:val="28"/>
          <w:szCs w:val="28"/>
        </w:rPr>
      </w:pPr>
    </w:p>
    <w:p w:rsidR="279A34E4" w:rsidP="40D815F0" w:rsidRDefault="279A34E4" w14:paraId="5635C772" w14:textId="53EDD446">
      <w:pPr>
        <w:pStyle w:val="BodyText1"/>
        <w:spacing w:line="360" w:lineRule="auto"/>
        <w:ind w:firstLine="720"/>
        <w:jc w:val="both"/>
        <w:rPr>
          <w:rFonts w:ascii="Calibri" w:hAnsi="Calibri" w:eastAsia="ＭＳ 明朝" w:cs="Arial" w:asciiTheme="minorAscii" w:hAnsiTheme="minorAscii" w:eastAsiaTheme="minorEastAsia" w:cstheme="minorBidi"/>
        </w:rPr>
      </w:pPr>
      <w:r w:rsidRPr="40D815F0" w:rsidR="03A67CDF">
        <w:rPr>
          <w:rFonts w:ascii="Calibri" w:hAnsi="Calibri" w:eastAsia="ＭＳ 明朝" w:cs="Arial" w:asciiTheme="minorAscii" w:hAnsiTheme="minorAscii" w:eastAsiaTheme="minorEastAsia" w:cstheme="minorBidi"/>
        </w:rPr>
        <w:t xml:space="preserve">Esteve a circular por alguns colaboradores da </w:t>
      </w:r>
      <w:proofErr w:type="spellStart"/>
      <w:r w:rsidRPr="40D815F0" w:rsidR="03A67CDF">
        <w:rPr>
          <w:rFonts w:ascii="Calibri" w:hAnsi="Calibri" w:eastAsia="ＭＳ 明朝" w:cs="Arial" w:asciiTheme="minorAscii" w:hAnsiTheme="minorAscii" w:eastAsiaTheme="minorEastAsia" w:cstheme="minorBidi"/>
        </w:rPr>
        <w:t>Dev</w:t>
      </w:r>
      <w:r w:rsidRPr="40D815F0" w:rsidR="270C9D2E">
        <w:rPr>
          <w:rFonts w:ascii="Calibri" w:hAnsi="Calibri" w:eastAsia="ＭＳ 明朝" w:cs="Arial" w:asciiTheme="minorAscii" w:hAnsiTheme="minorAscii" w:eastAsiaTheme="minorEastAsia" w:cstheme="minorBidi"/>
        </w:rPr>
        <w:t>S</w:t>
      </w:r>
      <w:r w:rsidRPr="40D815F0" w:rsidR="03A67CDF">
        <w:rPr>
          <w:rFonts w:ascii="Calibri" w:hAnsi="Calibri" w:eastAsia="ＭＳ 明朝" w:cs="Arial" w:asciiTheme="minorAscii" w:hAnsiTheme="minorAscii" w:eastAsiaTheme="minorEastAsia" w:cstheme="minorBidi"/>
        </w:rPr>
        <w:t>cope</w:t>
      </w:r>
      <w:proofErr w:type="spellEnd"/>
      <w:r w:rsidRPr="40D815F0" w:rsidR="03A67CDF">
        <w:rPr>
          <w:rFonts w:ascii="Calibri" w:hAnsi="Calibri" w:eastAsia="ＭＳ 明朝" w:cs="Arial" w:asciiTheme="minorAscii" w:hAnsiTheme="minorAscii" w:eastAsiaTheme="minorEastAsia" w:cstheme="minorBidi"/>
        </w:rPr>
        <w:t xml:space="preserve"> um questionário OCAI e os seus resultados foram processados de forma </w:t>
      </w:r>
      <w:r w:rsidRPr="40D815F0" w:rsidR="357BDD0E">
        <w:rPr>
          <w:rFonts w:ascii="Calibri" w:hAnsi="Calibri" w:eastAsia="ＭＳ 明朝" w:cs="Arial" w:asciiTheme="minorAscii" w:hAnsiTheme="minorAscii" w:eastAsiaTheme="minorEastAsia" w:cstheme="minorBidi"/>
        </w:rPr>
        <w:t xml:space="preserve">a obtermos os seguintes gráficos. Usando a média das respostas, foi preenchido </w:t>
      </w:r>
      <w:r w:rsidRPr="40D815F0" w:rsidR="618C6B6D">
        <w:rPr>
          <w:rFonts w:ascii="Calibri" w:hAnsi="Calibri" w:eastAsia="ＭＳ 明朝" w:cs="Arial" w:asciiTheme="minorAscii" w:hAnsiTheme="minorAscii" w:eastAsiaTheme="minorEastAsia" w:cstheme="minorBidi"/>
        </w:rPr>
        <w:t xml:space="preserve">o questionário OCAI obtendo os gráficos 1, 2 e 3. Os </w:t>
      </w:r>
      <w:r w:rsidRPr="40D815F0" w:rsidR="22A0BC6C">
        <w:rPr>
          <w:rFonts w:ascii="Calibri" w:hAnsi="Calibri" w:eastAsia="ＭＳ 明朝" w:cs="Arial" w:asciiTheme="minorAscii" w:hAnsiTheme="minorAscii" w:eastAsiaTheme="minorEastAsia" w:cstheme="minorBidi"/>
        </w:rPr>
        <w:t>gráficos 4 e 5</w:t>
      </w:r>
      <w:r w:rsidRPr="40D815F0" w:rsidR="618C6B6D">
        <w:rPr>
          <w:rFonts w:ascii="Calibri" w:hAnsi="Calibri" w:eastAsia="ＭＳ 明朝" w:cs="Arial" w:asciiTheme="minorAscii" w:hAnsiTheme="minorAscii" w:eastAsiaTheme="minorEastAsia" w:cstheme="minorBidi"/>
        </w:rPr>
        <w:t xml:space="preserve"> foram </w:t>
      </w:r>
      <w:r w:rsidRPr="40D815F0" w:rsidR="25624301">
        <w:rPr>
          <w:rFonts w:ascii="Calibri" w:hAnsi="Calibri" w:eastAsia="ＭＳ 明朝" w:cs="Arial" w:asciiTheme="minorAscii" w:hAnsiTheme="minorAscii" w:eastAsiaTheme="minorEastAsia" w:cstheme="minorBidi"/>
        </w:rPr>
        <w:t>criados com o objetivo de conhecer a variação entre as respostas dos colaboradores</w:t>
      </w:r>
      <w:r w:rsidRPr="40D815F0" w:rsidR="5912E264">
        <w:rPr>
          <w:rFonts w:ascii="Calibri" w:hAnsi="Calibri" w:eastAsia="ＭＳ 明朝" w:cs="Arial" w:asciiTheme="minorAscii" w:hAnsiTheme="minorAscii" w:eastAsiaTheme="minorEastAsia" w:cstheme="minorBidi"/>
        </w:rPr>
        <w:t xml:space="preserve"> e, por último, o gráfico 6 permite uma melhor observação dos valores médios obtidos em cada categoria.</w:t>
      </w:r>
    </w:p>
    <w:p w:rsidR="4C4CA998" w:rsidP="4C4CA998" w:rsidRDefault="4C4CA998" w14:paraId="495808C7" w14:textId="0464F5DA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</w:p>
    <w:p w:rsidR="00B07009" w:rsidP="00B07009" w:rsidRDefault="22EEDB25" w14:paraId="09B4ED8E" w14:textId="77777777">
      <w:pPr>
        <w:keepNext/>
        <w:spacing w:line="360" w:lineRule="auto"/>
        <w:jc w:val="center"/>
      </w:pPr>
      <w:r w:rsidR="22EEDB25">
        <w:drawing>
          <wp:inline wp14:editId="51682C81" wp14:anchorId="03DE1209">
            <wp:extent cx="4280950" cy="3558540"/>
            <wp:effectExtent l="0" t="0" r="5715" b="3810"/>
            <wp:docPr id="1440640502" name="Picture 724718804" title="Current OCAI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24718804"/>
                    <pic:cNvPicPr/>
                  </pic:nvPicPr>
                  <pic:blipFill>
                    <a:blip r:embed="Re7edc66a43eb472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095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22B" w:rsidR="22EEDB25" w:rsidP="00BE1314" w:rsidRDefault="00BE1314" w14:paraId="5BB56642" w14:textId="5A0ABB31">
      <w:pPr>
        <w:pStyle w:val="Caption"/>
        <w:jc w:val="center"/>
        <w:rPr>
          <w:rFonts w:asciiTheme="minorHAnsi" w:hAnsiTheme="minorHAnsi" w:cstheme="minorBidi"/>
        </w:rPr>
      </w:pPr>
      <w:r w:rsidRPr="259AEDD7">
        <w:rPr>
          <w:rFonts w:asciiTheme="minorHAnsi" w:hAnsiTheme="minorHAnsi" w:cstheme="minorBidi"/>
        </w:rPr>
        <w:t xml:space="preserve">Gráfico </w:t>
      </w:r>
      <w:r w:rsidRPr="259AEDD7">
        <w:rPr>
          <w:rFonts w:asciiTheme="minorHAnsi" w:hAnsiTheme="minorHAnsi" w:cstheme="minorBidi"/>
        </w:rPr>
        <w:fldChar w:fldCharType="begin"/>
      </w:r>
      <w:r w:rsidRPr="259AEDD7">
        <w:rPr>
          <w:rFonts w:asciiTheme="minorHAnsi" w:hAnsiTheme="minorHAnsi" w:cstheme="minorBidi"/>
        </w:rPr>
        <w:instrText xml:space="preserve"> SEQ Gráfico \* ARABIC </w:instrText>
      </w:r>
      <w:r w:rsidRPr="259AEDD7">
        <w:rPr>
          <w:rFonts w:asciiTheme="minorHAnsi" w:hAnsiTheme="minorHAnsi" w:cstheme="minorBidi"/>
        </w:rPr>
        <w:fldChar w:fldCharType="separate"/>
      </w:r>
      <w:r w:rsidRPr="259AEDD7">
        <w:rPr>
          <w:rFonts w:asciiTheme="minorHAnsi" w:hAnsiTheme="minorHAnsi" w:cstheme="minorBidi"/>
        </w:rPr>
        <w:t>1</w:t>
      </w:r>
      <w:r w:rsidRPr="259AEDD7">
        <w:rPr>
          <w:rFonts w:asciiTheme="minorHAnsi" w:hAnsiTheme="minorHAnsi" w:cstheme="minorBidi"/>
        </w:rPr>
        <w:fldChar w:fldCharType="end"/>
      </w:r>
      <w:r w:rsidRPr="259AEDD7">
        <w:rPr>
          <w:rFonts w:asciiTheme="minorHAnsi" w:hAnsiTheme="minorHAnsi" w:cstheme="minorBidi"/>
        </w:rPr>
        <w:t xml:space="preserve"> - Radar Chart Cultura Atual</w:t>
      </w:r>
    </w:p>
    <w:p w:rsidRPr="00E3622B" w:rsidR="00E3622B" w:rsidP="00E3622B" w:rsidRDefault="00E3622B" w14:paraId="18788015" w14:textId="006EB693">
      <w:pPr>
        <w:rPr>
          <w:rFonts w:asciiTheme="minorHAnsi" w:hAnsiTheme="minorHAnsi" w:cstheme="minorBidi"/>
        </w:rPr>
      </w:pPr>
    </w:p>
    <w:p w:rsidRPr="00E3622B" w:rsidR="00BE1314" w:rsidP="00BE1314" w:rsidRDefault="22EEDB25" w14:paraId="37488BB7" w14:textId="77777777">
      <w:pPr>
        <w:keepNext/>
        <w:spacing w:line="360" w:lineRule="auto"/>
        <w:jc w:val="center"/>
        <w:rPr>
          <w:rFonts w:asciiTheme="minorHAnsi" w:hAnsiTheme="minorHAnsi" w:cstheme="minorHAnsi"/>
        </w:rPr>
      </w:pPr>
      <w:r w:rsidR="22EEDB25">
        <w:drawing>
          <wp:inline wp14:editId="2D37EC24" wp14:anchorId="423E8A53">
            <wp:extent cx="4278368" cy="3556393"/>
            <wp:effectExtent l="0" t="0" r="8255" b="6350"/>
            <wp:docPr id="1975194551" name="Picture 50130136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01301363"/>
                    <pic:cNvPicPr/>
                  </pic:nvPicPr>
                  <pic:blipFill>
                    <a:blip r:embed="R02614cbade3e4e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78368" cy="35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ECB3E" w:rsidP="00BE1314" w:rsidRDefault="00BE1314" w14:paraId="52DB9AA8" w14:textId="781BDC1E">
      <w:pPr>
        <w:pStyle w:val="Caption"/>
        <w:jc w:val="center"/>
        <w:rPr>
          <w:rFonts w:asciiTheme="minorHAnsi" w:hAnsiTheme="minorHAnsi" w:eastAsiaTheme="minorEastAsia" w:cstheme="minorBidi"/>
        </w:rPr>
      </w:pPr>
      <w:r w:rsidRPr="00E3622B">
        <w:rPr>
          <w:rFonts w:asciiTheme="minorHAnsi" w:hAnsiTheme="minorHAnsi" w:cstheme="minorHAnsi"/>
        </w:rPr>
        <w:t xml:space="preserve">Gráfico </w:t>
      </w:r>
      <w:r w:rsidRPr="00E3622B">
        <w:rPr>
          <w:rFonts w:asciiTheme="minorHAnsi" w:hAnsiTheme="minorHAnsi" w:cstheme="minorHAnsi"/>
        </w:rPr>
        <w:fldChar w:fldCharType="begin"/>
      </w:r>
      <w:r w:rsidRPr="00E3622B">
        <w:rPr>
          <w:rFonts w:asciiTheme="minorHAnsi" w:hAnsiTheme="minorHAnsi" w:cstheme="minorHAnsi"/>
        </w:rPr>
        <w:instrText xml:space="preserve"> SEQ Gráfico \* ARABIC </w:instrText>
      </w:r>
      <w:r w:rsidRPr="00E3622B">
        <w:rPr>
          <w:rFonts w:asciiTheme="minorHAnsi" w:hAnsiTheme="minorHAnsi" w:cstheme="minorHAnsi"/>
        </w:rPr>
        <w:fldChar w:fldCharType="separate"/>
      </w:r>
      <w:r w:rsidRPr="00E3622B">
        <w:rPr>
          <w:rFonts w:asciiTheme="minorHAnsi" w:hAnsiTheme="minorHAnsi" w:cstheme="minorHAnsi"/>
          <w:noProof/>
        </w:rPr>
        <w:t>2</w:t>
      </w:r>
      <w:r w:rsidRPr="00E3622B">
        <w:rPr>
          <w:rFonts w:asciiTheme="minorHAnsi" w:hAnsiTheme="minorHAnsi" w:cstheme="minorHAnsi"/>
        </w:rPr>
        <w:fldChar w:fldCharType="end"/>
      </w:r>
      <w:r w:rsidRPr="00E3622B">
        <w:rPr>
          <w:rFonts w:asciiTheme="minorHAnsi" w:hAnsiTheme="minorHAnsi" w:cstheme="minorHAnsi"/>
        </w:rPr>
        <w:t xml:space="preserve"> - Radar Chart Cultura Desejada</w:t>
      </w:r>
    </w:p>
    <w:p w:rsidR="6503C4B7" w:rsidP="18C9FBC0" w:rsidRDefault="6503C4B7" w14:paraId="358B0E20" w14:textId="49A7F338">
      <w:pPr>
        <w:spacing w:line="360" w:lineRule="auto"/>
        <w:jc w:val="center"/>
        <w:rPr>
          <w:rFonts w:asciiTheme="minorHAnsi" w:hAnsiTheme="minorHAnsi" w:eastAsiaTheme="minorEastAsia" w:cstheme="minorBidi"/>
        </w:rPr>
      </w:pPr>
    </w:p>
    <w:p w:rsidRPr="00E3622B" w:rsidR="00BE1314" w:rsidP="00BE1314" w:rsidRDefault="22EEDB25" w14:paraId="2607D019" w14:textId="77777777">
      <w:pPr>
        <w:keepNext/>
        <w:spacing w:line="360" w:lineRule="auto"/>
        <w:jc w:val="center"/>
        <w:rPr>
          <w:rFonts w:asciiTheme="minorHAnsi" w:hAnsiTheme="minorHAnsi" w:cstheme="minorHAnsi"/>
        </w:rPr>
      </w:pPr>
      <w:r w:rsidR="22EEDB25">
        <w:drawing>
          <wp:inline wp14:editId="741B53A6" wp14:anchorId="76188A2B">
            <wp:extent cx="4572000" cy="2847975"/>
            <wp:effectExtent l="0" t="0" r="0" b="0"/>
            <wp:docPr id="1313482783" name="Picture 66220057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62200571"/>
                    <pic:cNvPicPr/>
                  </pic:nvPicPr>
                  <pic:blipFill>
                    <a:blip r:embed="R1a3d0163f9cf40f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ECB3E" w:rsidP="00BE1314" w:rsidRDefault="00BE1314" w14:paraId="40BE1239" w14:textId="4F155778">
      <w:pPr>
        <w:pStyle w:val="Caption"/>
        <w:jc w:val="center"/>
        <w:rPr>
          <w:rFonts w:asciiTheme="minorHAnsi" w:hAnsiTheme="minorHAnsi" w:eastAsiaTheme="minorEastAsia" w:cstheme="minorBidi"/>
        </w:rPr>
      </w:pPr>
      <w:r w:rsidRPr="00E3622B">
        <w:rPr>
          <w:rFonts w:asciiTheme="minorHAnsi" w:hAnsiTheme="minorHAnsi" w:cstheme="minorHAnsi"/>
        </w:rPr>
        <w:t xml:space="preserve">Gráfico </w:t>
      </w:r>
      <w:r w:rsidRPr="00E3622B">
        <w:rPr>
          <w:rFonts w:asciiTheme="minorHAnsi" w:hAnsiTheme="minorHAnsi" w:cstheme="minorHAnsi"/>
        </w:rPr>
        <w:fldChar w:fldCharType="begin"/>
      </w:r>
      <w:r w:rsidRPr="00E3622B">
        <w:rPr>
          <w:rFonts w:asciiTheme="minorHAnsi" w:hAnsiTheme="minorHAnsi" w:cstheme="minorHAnsi"/>
        </w:rPr>
        <w:instrText xml:space="preserve"> SEQ Gráfico \* ARABIC </w:instrText>
      </w:r>
      <w:r w:rsidRPr="00E3622B">
        <w:rPr>
          <w:rFonts w:asciiTheme="minorHAnsi" w:hAnsiTheme="minorHAnsi" w:cstheme="minorHAnsi"/>
        </w:rPr>
        <w:fldChar w:fldCharType="separate"/>
      </w:r>
      <w:r w:rsidRPr="00E3622B">
        <w:rPr>
          <w:rFonts w:asciiTheme="minorHAnsi" w:hAnsiTheme="minorHAnsi" w:cstheme="minorHAnsi"/>
          <w:noProof/>
        </w:rPr>
        <w:t>3</w:t>
      </w:r>
      <w:r w:rsidRPr="00E3622B">
        <w:rPr>
          <w:rFonts w:asciiTheme="minorHAnsi" w:hAnsiTheme="minorHAnsi" w:cstheme="minorHAnsi"/>
        </w:rPr>
        <w:fldChar w:fldCharType="end"/>
      </w:r>
      <w:r w:rsidRPr="00E3622B">
        <w:rPr>
          <w:rFonts w:asciiTheme="minorHAnsi" w:hAnsiTheme="minorHAnsi" w:cstheme="minorHAnsi"/>
        </w:rPr>
        <w:t xml:space="preserve"> - Radar Chart Cultura Atual e Desejada</w:t>
      </w:r>
    </w:p>
    <w:p w:rsidRPr="00C6050E" w:rsidR="00C6050E" w:rsidP="00C6050E" w:rsidRDefault="00C6050E" w14:paraId="1C80B76D" w14:textId="77777777">
      <w:pPr>
        <w:rPr>
          <w:rFonts w:eastAsiaTheme="minorEastAsia"/>
        </w:rPr>
      </w:pPr>
    </w:p>
    <w:p w:rsidRPr="00E3622B" w:rsidR="00BE1314" w:rsidP="00BE1314" w:rsidRDefault="2AA0380E" w14:paraId="6780F118" w14:textId="77777777">
      <w:pPr>
        <w:keepNext/>
        <w:spacing w:line="360" w:lineRule="auto"/>
        <w:jc w:val="center"/>
        <w:rPr>
          <w:rFonts w:asciiTheme="minorHAnsi" w:hAnsiTheme="minorHAnsi" w:cstheme="minorHAnsi"/>
        </w:rPr>
      </w:pPr>
      <w:r w:rsidR="2AA0380E">
        <w:drawing>
          <wp:inline wp14:editId="08A6000B" wp14:anchorId="01161B3B">
            <wp:extent cx="4572000" cy="2600325"/>
            <wp:effectExtent l="0" t="0" r="0" b="0"/>
            <wp:docPr id="302864184" name="Picture 179609570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96095705"/>
                    <pic:cNvPicPr/>
                  </pic:nvPicPr>
                  <pic:blipFill>
                    <a:blip r:embed="Re3ed28d5f50a475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ACAE5" w:rsidP="00BE1314" w:rsidRDefault="00BE1314" w14:paraId="5229B58E" w14:textId="49A87475">
      <w:pPr>
        <w:pStyle w:val="Caption"/>
        <w:jc w:val="center"/>
        <w:rPr>
          <w:rFonts w:asciiTheme="minorHAnsi" w:hAnsiTheme="minorHAnsi" w:eastAsiaTheme="minorEastAsia" w:cstheme="minorBidi"/>
        </w:rPr>
      </w:pPr>
      <w:r w:rsidRPr="00E3622B">
        <w:rPr>
          <w:rFonts w:asciiTheme="minorHAnsi" w:hAnsiTheme="minorHAnsi" w:cstheme="minorHAnsi"/>
        </w:rPr>
        <w:t xml:space="preserve">Gráfico </w:t>
      </w:r>
      <w:r w:rsidRPr="00E3622B">
        <w:rPr>
          <w:rFonts w:asciiTheme="minorHAnsi" w:hAnsiTheme="minorHAnsi" w:cstheme="minorHAnsi"/>
        </w:rPr>
        <w:fldChar w:fldCharType="begin"/>
      </w:r>
      <w:r w:rsidRPr="00E3622B">
        <w:rPr>
          <w:rFonts w:asciiTheme="minorHAnsi" w:hAnsiTheme="minorHAnsi" w:cstheme="minorHAnsi"/>
        </w:rPr>
        <w:instrText xml:space="preserve"> SEQ Gráfico \* ARABIC </w:instrText>
      </w:r>
      <w:r w:rsidRPr="00E3622B">
        <w:rPr>
          <w:rFonts w:asciiTheme="minorHAnsi" w:hAnsiTheme="minorHAnsi" w:cstheme="minorHAnsi"/>
        </w:rPr>
        <w:fldChar w:fldCharType="separate"/>
      </w:r>
      <w:r w:rsidRPr="00E3622B">
        <w:rPr>
          <w:rFonts w:asciiTheme="minorHAnsi" w:hAnsiTheme="minorHAnsi" w:cstheme="minorHAnsi"/>
          <w:noProof/>
        </w:rPr>
        <w:t>4</w:t>
      </w:r>
      <w:r w:rsidRPr="00E3622B">
        <w:rPr>
          <w:rFonts w:asciiTheme="minorHAnsi" w:hAnsiTheme="minorHAnsi" w:cstheme="minorHAnsi"/>
        </w:rPr>
        <w:fldChar w:fldCharType="end"/>
      </w:r>
      <w:r w:rsidRPr="00E3622B">
        <w:rPr>
          <w:rFonts w:asciiTheme="minorHAnsi" w:hAnsiTheme="minorHAnsi" w:cstheme="minorHAnsi"/>
        </w:rPr>
        <w:t xml:space="preserve"> - Boxplot Cultura Atual</w:t>
      </w:r>
    </w:p>
    <w:p w:rsidR="00BE1314" w:rsidP="01FD3F50" w:rsidRDefault="00BE1314" w14:paraId="2627F8EC" w14:textId="77777777">
      <w:pPr>
        <w:pStyle w:val="BodyText1"/>
        <w:spacing w:line="360" w:lineRule="auto"/>
        <w:jc w:val="center"/>
        <w:rPr>
          <w:rFonts w:asciiTheme="minorHAnsi" w:hAnsiTheme="minorHAnsi" w:eastAsiaTheme="minorEastAsia" w:cstheme="minorBidi"/>
        </w:rPr>
      </w:pPr>
    </w:p>
    <w:p w:rsidRPr="00E3622B" w:rsidR="00BE1314" w:rsidP="00C6050E" w:rsidRDefault="01F81B7E" w14:paraId="01AF7A45" w14:textId="77777777">
      <w:pPr>
        <w:pStyle w:val="BodyText1"/>
        <w:keepNext/>
        <w:spacing w:line="360" w:lineRule="auto"/>
        <w:jc w:val="center"/>
        <w:rPr>
          <w:rFonts w:asciiTheme="minorHAnsi" w:hAnsiTheme="minorHAnsi" w:cstheme="minorHAnsi"/>
        </w:rPr>
      </w:pPr>
      <w:r w:rsidR="01F81B7E">
        <w:drawing>
          <wp:inline wp14:editId="417B84F5" wp14:anchorId="1F4D6882">
            <wp:extent cx="5143500" cy="2867025"/>
            <wp:effectExtent l="0" t="0" r="0" b="0"/>
            <wp:docPr id="1940721167" name="Picture 187257616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72576169"/>
                    <pic:cNvPicPr/>
                  </pic:nvPicPr>
                  <pic:blipFill>
                    <a:blip r:embed="Rbd4da2d4a2a14ce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43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ACAE5" w:rsidP="00BE1314" w:rsidRDefault="00BE1314" w14:paraId="5134835B" w14:textId="0FEDD0D1">
      <w:pPr>
        <w:pStyle w:val="Caption"/>
        <w:jc w:val="center"/>
        <w:rPr>
          <w:rFonts w:asciiTheme="minorHAnsi" w:hAnsiTheme="minorHAnsi" w:eastAsiaTheme="minorEastAsia" w:cstheme="minorBidi"/>
        </w:rPr>
      </w:pPr>
      <w:r w:rsidRPr="00E3622B">
        <w:rPr>
          <w:rFonts w:asciiTheme="minorHAnsi" w:hAnsiTheme="minorHAnsi" w:cstheme="minorHAnsi"/>
        </w:rPr>
        <w:t xml:space="preserve">Gráfico </w:t>
      </w:r>
      <w:r w:rsidRPr="00E3622B">
        <w:rPr>
          <w:rFonts w:asciiTheme="minorHAnsi" w:hAnsiTheme="minorHAnsi" w:cstheme="minorHAnsi"/>
        </w:rPr>
        <w:fldChar w:fldCharType="begin"/>
      </w:r>
      <w:r w:rsidRPr="00E3622B">
        <w:rPr>
          <w:rFonts w:asciiTheme="minorHAnsi" w:hAnsiTheme="minorHAnsi" w:cstheme="minorHAnsi"/>
        </w:rPr>
        <w:instrText xml:space="preserve"> SEQ Gráfico \* ARABIC </w:instrText>
      </w:r>
      <w:r w:rsidRPr="00E3622B">
        <w:rPr>
          <w:rFonts w:asciiTheme="minorHAnsi" w:hAnsiTheme="minorHAnsi" w:cstheme="minorHAnsi"/>
        </w:rPr>
        <w:fldChar w:fldCharType="separate"/>
      </w:r>
      <w:r w:rsidRPr="00E3622B">
        <w:rPr>
          <w:rFonts w:asciiTheme="minorHAnsi" w:hAnsiTheme="minorHAnsi" w:cstheme="minorHAnsi"/>
          <w:noProof/>
        </w:rPr>
        <w:t>5</w:t>
      </w:r>
      <w:r w:rsidRPr="00E3622B">
        <w:rPr>
          <w:rFonts w:asciiTheme="minorHAnsi" w:hAnsiTheme="minorHAnsi" w:cstheme="minorHAnsi"/>
        </w:rPr>
        <w:fldChar w:fldCharType="end"/>
      </w:r>
      <w:r w:rsidRPr="00E3622B">
        <w:rPr>
          <w:rFonts w:asciiTheme="minorHAnsi" w:hAnsiTheme="minorHAnsi" w:cstheme="minorHAnsi"/>
        </w:rPr>
        <w:t xml:space="preserve"> - Boxplot Cultura Desejada</w:t>
      </w:r>
    </w:p>
    <w:p w:rsidRPr="00C6050E" w:rsidR="00C6050E" w:rsidP="00C6050E" w:rsidRDefault="00C6050E" w14:paraId="3315E4C9" w14:textId="77777777">
      <w:pPr>
        <w:rPr>
          <w:rFonts w:eastAsiaTheme="minorEastAsia"/>
        </w:rPr>
      </w:pPr>
    </w:p>
    <w:p w:rsidRPr="00E3622B" w:rsidR="00BE1314" w:rsidP="00C6050E" w:rsidRDefault="726AD6EB" w14:paraId="76F54F06" w14:textId="77777777">
      <w:pPr>
        <w:pStyle w:val="BodyText1"/>
        <w:keepNext/>
        <w:spacing w:line="360" w:lineRule="auto"/>
        <w:jc w:val="center"/>
        <w:rPr>
          <w:rFonts w:asciiTheme="minorHAnsi" w:hAnsiTheme="minorHAnsi" w:cstheme="minorHAnsi"/>
        </w:rPr>
      </w:pPr>
      <w:r w:rsidR="726AD6EB">
        <w:drawing>
          <wp:inline wp14:editId="0464F692" wp14:anchorId="56ED1F4E">
            <wp:extent cx="5486400" cy="2286000"/>
            <wp:effectExtent l="0" t="0" r="0" b="0"/>
            <wp:docPr id="1956550457" name="Picture 30546764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05467643"/>
                    <pic:cNvPicPr/>
                  </pic:nvPicPr>
                  <pic:blipFill>
                    <a:blip r:embed="R5cc34b6a1f3040e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ACAE5" w:rsidP="00BE1314" w:rsidRDefault="00BE1314" w14:paraId="68C9C321" w14:textId="1BAE94E2">
      <w:pPr>
        <w:pStyle w:val="Caption"/>
        <w:jc w:val="center"/>
        <w:rPr>
          <w:rFonts w:asciiTheme="minorHAnsi" w:hAnsiTheme="minorHAnsi" w:eastAsiaTheme="minorEastAsia" w:cstheme="minorBidi"/>
        </w:rPr>
      </w:pPr>
      <w:r w:rsidRPr="00E3622B">
        <w:rPr>
          <w:rFonts w:asciiTheme="minorHAnsi" w:hAnsiTheme="minorHAnsi" w:cstheme="minorHAnsi"/>
        </w:rPr>
        <w:t xml:space="preserve">Gráfico </w:t>
      </w:r>
      <w:r w:rsidRPr="00E3622B">
        <w:rPr>
          <w:rFonts w:asciiTheme="minorHAnsi" w:hAnsiTheme="minorHAnsi" w:cstheme="minorHAnsi"/>
        </w:rPr>
        <w:fldChar w:fldCharType="begin"/>
      </w:r>
      <w:r w:rsidRPr="00E3622B">
        <w:rPr>
          <w:rFonts w:asciiTheme="minorHAnsi" w:hAnsiTheme="minorHAnsi" w:cstheme="minorHAnsi"/>
        </w:rPr>
        <w:instrText xml:space="preserve"> SEQ Gráfico \* ARABIC </w:instrText>
      </w:r>
      <w:r w:rsidRPr="00E3622B">
        <w:rPr>
          <w:rFonts w:asciiTheme="minorHAnsi" w:hAnsiTheme="minorHAnsi" w:cstheme="minorHAnsi"/>
        </w:rPr>
        <w:fldChar w:fldCharType="separate"/>
      </w:r>
      <w:r w:rsidRPr="00E3622B">
        <w:rPr>
          <w:rFonts w:asciiTheme="minorHAnsi" w:hAnsiTheme="minorHAnsi" w:cstheme="minorHAnsi"/>
          <w:noProof/>
        </w:rPr>
        <w:t>6</w:t>
      </w:r>
      <w:r w:rsidRPr="00E3622B">
        <w:rPr>
          <w:rFonts w:asciiTheme="minorHAnsi" w:hAnsiTheme="minorHAnsi" w:cstheme="minorHAnsi"/>
        </w:rPr>
        <w:fldChar w:fldCharType="end"/>
      </w:r>
      <w:r w:rsidRPr="00E3622B">
        <w:rPr>
          <w:rFonts w:asciiTheme="minorHAnsi" w:hAnsiTheme="minorHAnsi" w:cstheme="minorHAnsi"/>
        </w:rPr>
        <w:t xml:space="preserve"> - Diagrama de Barras Cultura Atual e Desejada</w:t>
      </w:r>
    </w:p>
    <w:p w:rsidR="00436311" w:rsidP="2DD7A019" w:rsidRDefault="00436311" w14:paraId="2CEC053B" w14:textId="489D5E41">
      <w:pPr>
        <w:pStyle w:val="Heading1"/>
        <w:numPr>
          <w:ilvl w:val="1"/>
          <w:numId w:val="6"/>
        </w:numPr>
        <w:spacing w:line="360" w:lineRule="auto"/>
        <w:jc w:val="left"/>
        <w:rPr>
          <w:rFonts w:asciiTheme="minorHAnsi" w:hAnsiTheme="minorHAnsi" w:eastAsiaTheme="minorEastAsia" w:cstheme="minorBidi"/>
          <w:b/>
          <w:bCs/>
          <w:sz w:val="28"/>
          <w:szCs w:val="28"/>
        </w:rPr>
      </w:pPr>
      <w:r w:rsidRPr="4C4CA998">
        <w:rPr>
          <w:rFonts w:asciiTheme="minorHAnsi" w:hAnsiTheme="minorHAnsi" w:eastAsiaTheme="minorEastAsia" w:cstheme="minorBidi"/>
          <w:b/>
          <w:bCs/>
          <w:sz w:val="28"/>
          <w:szCs w:val="28"/>
        </w:rPr>
        <w:br w:type="page"/>
      </w:r>
      <w:r w:rsidRPr="2DD7A019" w:rsidR="00FF3BBF">
        <w:rPr>
          <w:rFonts w:asciiTheme="minorHAnsi" w:hAnsiTheme="minorHAnsi" w:eastAsiaTheme="minorEastAsia" w:cstheme="minorBidi"/>
          <w:b/>
          <w:bCs/>
          <w:sz w:val="28"/>
          <w:szCs w:val="28"/>
        </w:rPr>
        <w:t xml:space="preserve"> </w:t>
      </w:r>
      <w:bookmarkStart w:name="_Toc444940589" w:id="24"/>
      <w:r w:rsidRPr="2DD7A019">
        <w:rPr>
          <w:rFonts w:asciiTheme="minorHAnsi" w:hAnsiTheme="minorHAnsi" w:eastAsiaTheme="minorEastAsia" w:cstheme="minorBidi"/>
          <w:b/>
          <w:bCs/>
          <w:sz w:val="28"/>
          <w:szCs w:val="28"/>
        </w:rPr>
        <w:t>Discussão dos Resultados</w:t>
      </w:r>
      <w:bookmarkEnd w:id="24"/>
    </w:p>
    <w:p w:rsidR="2E382689" w:rsidP="2E382689" w:rsidRDefault="2E382689" w14:paraId="22CF2055" w14:textId="3AA07331">
      <w:pPr>
        <w:pStyle w:val="BodyText1"/>
        <w:rPr>
          <w:rFonts w:asciiTheme="minorHAnsi" w:hAnsiTheme="minorHAnsi" w:eastAsiaTheme="minorEastAsia" w:cstheme="minorBidi"/>
          <w:b/>
          <w:bCs/>
          <w:sz w:val="28"/>
          <w:szCs w:val="28"/>
        </w:rPr>
      </w:pPr>
    </w:p>
    <w:p w:rsidR="406891D8" w:rsidP="2A4329A2" w:rsidRDefault="70E85DB6" w14:paraId="4F66A3E6" w14:textId="3183423D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A4329A2">
        <w:rPr>
          <w:rFonts w:asciiTheme="minorHAnsi" w:hAnsiTheme="minorHAnsi" w:eastAsiaTheme="minorEastAsia" w:cstheme="minorBidi"/>
        </w:rPr>
        <w:t>Os resultados obtidos</w:t>
      </w:r>
      <w:r w:rsidRPr="2A4329A2" w:rsidR="1342E14F">
        <w:rPr>
          <w:rFonts w:asciiTheme="minorHAnsi" w:hAnsiTheme="minorHAnsi" w:eastAsiaTheme="minorEastAsia" w:cstheme="minorBidi"/>
        </w:rPr>
        <w:t>, relativos à média dos valores,</w:t>
      </w:r>
      <w:r w:rsidRPr="2A4329A2">
        <w:rPr>
          <w:rFonts w:asciiTheme="minorHAnsi" w:hAnsiTheme="minorHAnsi" w:eastAsiaTheme="minorEastAsia" w:cstheme="minorBidi"/>
        </w:rPr>
        <w:t xml:space="preserve"> permitem-nos verificar que a empresa estudada tem </w:t>
      </w:r>
      <w:r w:rsidRPr="2A4329A2" w:rsidR="29AB447F">
        <w:rPr>
          <w:rFonts w:asciiTheme="minorHAnsi" w:hAnsiTheme="minorHAnsi" w:eastAsiaTheme="minorEastAsia" w:cstheme="minorBidi"/>
        </w:rPr>
        <w:t>uma</w:t>
      </w:r>
      <w:r w:rsidRPr="2A4329A2">
        <w:rPr>
          <w:rFonts w:asciiTheme="minorHAnsi" w:hAnsiTheme="minorHAnsi" w:eastAsiaTheme="minorEastAsia" w:cstheme="minorBidi"/>
        </w:rPr>
        <w:t xml:space="preserve"> cultura </w:t>
      </w:r>
      <w:r w:rsidRPr="2A4329A2" w:rsidR="4464CA8C">
        <w:rPr>
          <w:rFonts w:asciiTheme="minorHAnsi" w:hAnsiTheme="minorHAnsi" w:eastAsiaTheme="minorEastAsia" w:cstheme="minorBidi"/>
        </w:rPr>
        <w:t>predominantemente</w:t>
      </w:r>
      <w:r w:rsidRPr="2A4329A2" w:rsidR="52F35386">
        <w:rPr>
          <w:rFonts w:asciiTheme="minorHAnsi" w:hAnsiTheme="minorHAnsi" w:eastAsiaTheme="minorEastAsia" w:cstheme="minorBidi"/>
        </w:rPr>
        <w:t xml:space="preserve"> </w:t>
      </w:r>
      <w:r w:rsidRPr="2A4329A2" w:rsidR="7ACB8E75">
        <w:rPr>
          <w:rFonts w:asciiTheme="minorHAnsi" w:hAnsiTheme="minorHAnsi" w:eastAsiaTheme="minorEastAsia" w:cstheme="minorBidi"/>
        </w:rPr>
        <w:t xml:space="preserve">de criação </w:t>
      </w:r>
      <w:r w:rsidRPr="2A4329A2" w:rsidR="52F35386">
        <w:rPr>
          <w:rFonts w:asciiTheme="minorHAnsi" w:hAnsiTheme="minorHAnsi" w:eastAsiaTheme="minorEastAsia" w:cstheme="minorBidi"/>
        </w:rPr>
        <w:t>e colabora</w:t>
      </w:r>
      <w:r w:rsidRPr="2A4329A2" w:rsidR="355E37C8">
        <w:rPr>
          <w:rFonts w:asciiTheme="minorHAnsi" w:hAnsiTheme="minorHAnsi" w:eastAsiaTheme="minorEastAsia" w:cstheme="minorBidi"/>
        </w:rPr>
        <w:t>ção</w:t>
      </w:r>
      <w:r w:rsidRPr="2A4329A2" w:rsidR="319F7BDA">
        <w:rPr>
          <w:rFonts w:asciiTheme="minorHAnsi" w:hAnsiTheme="minorHAnsi" w:eastAsiaTheme="minorEastAsia" w:cstheme="minorBidi"/>
        </w:rPr>
        <w:t>, seguidas de algumas</w:t>
      </w:r>
      <w:r w:rsidRPr="2A4329A2" w:rsidR="52F35386">
        <w:rPr>
          <w:rFonts w:asciiTheme="minorHAnsi" w:hAnsiTheme="minorHAnsi" w:eastAsiaTheme="minorEastAsia" w:cstheme="minorBidi"/>
        </w:rPr>
        <w:t xml:space="preserve"> características d</w:t>
      </w:r>
      <w:r w:rsidRPr="2A4329A2" w:rsidR="439983F0">
        <w:rPr>
          <w:rFonts w:asciiTheme="minorHAnsi" w:hAnsiTheme="minorHAnsi" w:eastAsiaTheme="minorEastAsia" w:cstheme="minorBidi"/>
        </w:rPr>
        <w:t>e um ambiente baseado em resultados e</w:t>
      </w:r>
      <w:r w:rsidRPr="2A4329A2" w:rsidR="319F7BDA">
        <w:rPr>
          <w:rFonts w:asciiTheme="minorHAnsi" w:hAnsiTheme="minorHAnsi" w:eastAsiaTheme="minorEastAsia" w:cstheme="minorBidi"/>
        </w:rPr>
        <w:t xml:space="preserve"> um</w:t>
      </w:r>
      <w:r w:rsidRPr="2A4329A2" w:rsidR="53C17519">
        <w:rPr>
          <w:rFonts w:asciiTheme="minorHAnsi" w:hAnsiTheme="minorHAnsi" w:eastAsiaTheme="minorEastAsia" w:cstheme="minorBidi"/>
        </w:rPr>
        <w:t xml:space="preserve"> ambiente</w:t>
      </w:r>
      <w:r w:rsidRPr="2A4329A2" w:rsidR="641C3BE2">
        <w:rPr>
          <w:rFonts w:asciiTheme="minorHAnsi" w:hAnsiTheme="minorHAnsi" w:eastAsiaTheme="minorEastAsia" w:cstheme="minorBidi"/>
        </w:rPr>
        <w:t xml:space="preserve"> </w:t>
      </w:r>
      <w:r w:rsidRPr="2A4329A2" w:rsidR="53C691F5">
        <w:rPr>
          <w:rFonts w:asciiTheme="minorHAnsi" w:hAnsiTheme="minorHAnsi" w:eastAsiaTheme="minorEastAsia" w:cstheme="minorBidi"/>
        </w:rPr>
        <w:t>mais rigoroso</w:t>
      </w:r>
      <w:r w:rsidRPr="2A4329A2" w:rsidR="319F7BDA">
        <w:rPr>
          <w:rFonts w:asciiTheme="minorHAnsi" w:hAnsiTheme="minorHAnsi" w:eastAsiaTheme="minorEastAsia" w:cstheme="minorBidi"/>
        </w:rPr>
        <w:t xml:space="preserve">. </w:t>
      </w:r>
    </w:p>
    <w:p w:rsidR="2E382689" w:rsidP="00C6050E" w:rsidRDefault="319F7BDA" w14:paraId="5D2D5654" w14:textId="443C05F4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E382689">
        <w:rPr>
          <w:rFonts w:asciiTheme="minorHAnsi" w:hAnsiTheme="minorHAnsi" w:eastAsiaTheme="minorEastAsia" w:cstheme="minorBidi"/>
        </w:rPr>
        <w:t>Tal de</w:t>
      </w:r>
      <w:r w:rsidRPr="2E382689" w:rsidR="5C11413D">
        <w:rPr>
          <w:rFonts w:asciiTheme="minorHAnsi" w:hAnsiTheme="minorHAnsi" w:eastAsiaTheme="minorEastAsia" w:cstheme="minorBidi"/>
        </w:rPr>
        <w:t>finição não é comum entre todos os colabores que, como podemos observar pelo gráfico 4, a</w:t>
      </w:r>
      <w:r w:rsidRPr="2E382689" w:rsidR="61C4A2D4">
        <w:rPr>
          <w:rFonts w:asciiTheme="minorHAnsi" w:hAnsiTheme="minorHAnsi" w:eastAsiaTheme="minorEastAsia" w:cstheme="minorBidi"/>
        </w:rPr>
        <w:t xml:space="preserve">presenta ainda grandes disparidades quanto ao peso dado, essencialmente, à cultura </w:t>
      </w:r>
      <w:r w:rsidRPr="2E382689" w:rsidR="244BAFFF">
        <w:rPr>
          <w:rFonts w:asciiTheme="minorHAnsi" w:hAnsiTheme="minorHAnsi" w:eastAsiaTheme="minorEastAsia" w:cstheme="minorBidi"/>
        </w:rPr>
        <w:t xml:space="preserve">de controlo </w:t>
      </w:r>
      <w:r w:rsidRPr="2E382689" w:rsidR="61C4A2D4">
        <w:rPr>
          <w:rFonts w:asciiTheme="minorHAnsi" w:hAnsiTheme="minorHAnsi" w:eastAsiaTheme="minorEastAsia" w:cstheme="minorBidi"/>
        </w:rPr>
        <w:t>e colaborativa</w:t>
      </w:r>
      <w:r w:rsidRPr="2E382689" w:rsidR="641C3BE2">
        <w:rPr>
          <w:rFonts w:asciiTheme="minorHAnsi" w:hAnsiTheme="minorHAnsi" w:eastAsiaTheme="minorEastAsia" w:cstheme="minorBidi"/>
        </w:rPr>
        <w:t xml:space="preserve">. </w:t>
      </w:r>
    </w:p>
    <w:p w:rsidRPr="00EF0CAC" w:rsidR="00EF0CAC" w:rsidP="2E382689" w:rsidRDefault="41D11901" w14:paraId="3285A1FC" w14:textId="346F54D4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E382689">
        <w:rPr>
          <w:rFonts w:asciiTheme="minorHAnsi" w:hAnsiTheme="minorHAnsi" w:eastAsiaTheme="minorEastAsia" w:cstheme="minorBidi"/>
        </w:rPr>
        <w:t>Ao compararmos o corrente com o desejado, vemos que</w:t>
      </w:r>
      <w:r w:rsidRPr="2E382689" w:rsidR="19C14F89">
        <w:rPr>
          <w:rFonts w:asciiTheme="minorHAnsi" w:hAnsiTheme="minorHAnsi" w:eastAsiaTheme="minorEastAsia" w:cstheme="minorBidi"/>
        </w:rPr>
        <w:t>,</w:t>
      </w:r>
      <w:r w:rsidRPr="2E382689">
        <w:rPr>
          <w:rFonts w:asciiTheme="minorHAnsi" w:hAnsiTheme="minorHAnsi" w:eastAsiaTheme="minorEastAsia" w:cstheme="minorBidi"/>
        </w:rPr>
        <w:t xml:space="preserve"> </w:t>
      </w:r>
      <w:r w:rsidRPr="2E382689" w:rsidR="6C23C9E9">
        <w:rPr>
          <w:rFonts w:asciiTheme="minorHAnsi" w:hAnsiTheme="minorHAnsi" w:eastAsiaTheme="minorEastAsia" w:cstheme="minorBidi"/>
        </w:rPr>
        <w:t>na</w:t>
      </w:r>
      <w:r w:rsidRPr="2E382689">
        <w:rPr>
          <w:rFonts w:asciiTheme="minorHAnsi" w:hAnsiTheme="minorHAnsi" w:eastAsiaTheme="minorEastAsia" w:cstheme="minorBidi"/>
        </w:rPr>
        <w:t xml:space="preserve"> média</w:t>
      </w:r>
      <w:r w:rsidRPr="2E382689" w:rsidR="02EB5BF5">
        <w:rPr>
          <w:rFonts w:asciiTheme="minorHAnsi" w:hAnsiTheme="minorHAnsi" w:eastAsiaTheme="minorEastAsia" w:cstheme="minorBidi"/>
        </w:rPr>
        <w:t xml:space="preserve"> dos valores</w:t>
      </w:r>
      <w:r w:rsidRPr="2E382689" w:rsidR="46B93069">
        <w:rPr>
          <w:rFonts w:asciiTheme="minorHAnsi" w:hAnsiTheme="minorHAnsi" w:eastAsiaTheme="minorEastAsia" w:cstheme="minorBidi"/>
        </w:rPr>
        <w:t>,</w:t>
      </w:r>
      <w:r w:rsidRPr="2E382689">
        <w:rPr>
          <w:rFonts w:asciiTheme="minorHAnsi" w:hAnsiTheme="minorHAnsi" w:eastAsiaTheme="minorEastAsia" w:cstheme="minorBidi"/>
        </w:rPr>
        <w:t xml:space="preserve"> os objetivos dos colaboradores foram atingidos</w:t>
      </w:r>
      <w:r w:rsidRPr="2E382689" w:rsidR="665E77BA">
        <w:rPr>
          <w:rFonts w:asciiTheme="minorHAnsi" w:hAnsiTheme="minorHAnsi" w:eastAsiaTheme="minorEastAsia" w:cstheme="minorBidi"/>
        </w:rPr>
        <w:t xml:space="preserve"> pela DevScope, sem nenhuma diferença que seja </w:t>
      </w:r>
      <w:r w:rsidRPr="2E382689" w:rsidR="578E7A4A">
        <w:rPr>
          <w:rFonts w:asciiTheme="minorHAnsi" w:hAnsiTheme="minorHAnsi" w:eastAsiaTheme="minorEastAsia" w:cstheme="minorBidi"/>
        </w:rPr>
        <w:t>notável ou significativa para ser referenciada</w:t>
      </w:r>
      <w:r w:rsidRPr="2E382689">
        <w:rPr>
          <w:rFonts w:asciiTheme="minorHAnsi" w:hAnsiTheme="minorHAnsi" w:eastAsiaTheme="minorEastAsia" w:cstheme="minorBidi"/>
        </w:rPr>
        <w:t xml:space="preserve">. </w:t>
      </w:r>
    </w:p>
    <w:p w:rsidR="2E382689" w:rsidP="2A4329A2" w:rsidRDefault="4F0965AB" w14:paraId="76715B9E" w14:textId="485BF36F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A4329A2">
        <w:rPr>
          <w:rFonts w:asciiTheme="minorHAnsi" w:hAnsiTheme="minorHAnsi" w:eastAsiaTheme="minorEastAsia" w:cstheme="minorBidi"/>
        </w:rPr>
        <w:t xml:space="preserve">Numa perspetiva mais profunda, </w:t>
      </w:r>
      <w:r w:rsidRPr="2A4329A2" w:rsidR="781F42BB">
        <w:rPr>
          <w:rFonts w:asciiTheme="minorHAnsi" w:hAnsiTheme="minorHAnsi" w:eastAsiaTheme="minorEastAsia" w:cstheme="minorBidi"/>
        </w:rPr>
        <w:t xml:space="preserve">considerando os valores do gráfico 5, é notável a diferença de </w:t>
      </w:r>
      <w:r w:rsidRPr="2A4329A2" w:rsidR="44702819">
        <w:rPr>
          <w:rFonts w:asciiTheme="minorHAnsi" w:hAnsiTheme="minorHAnsi" w:eastAsiaTheme="minorEastAsia" w:cstheme="minorBidi"/>
        </w:rPr>
        <w:t xml:space="preserve">objetivos </w:t>
      </w:r>
      <w:r w:rsidRPr="2A4329A2" w:rsidR="6D20C046">
        <w:rPr>
          <w:rFonts w:asciiTheme="minorHAnsi" w:hAnsiTheme="minorHAnsi" w:eastAsiaTheme="minorEastAsia" w:cstheme="minorBidi"/>
        </w:rPr>
        <w:t>entre os</w:t>
      </w:r>
      <w:r w:rsidRPr="2A4329A2" w:rsidR="44702819">
        <w:rPr>
          <w:rFonts w:asciiTheme="minorHAnsi" w:hAnsiTheme="minorHAnsi" w:eastAsiaTheme="minorEastAsia" w:cstheme="minorBidi"/>
        </w:rPr>
        <w:t xml:space="preserve"> colaboradores, </w:t>
      </w:r>
      <w:r w:rsidRPr="2A4329A2" w:rsidR="1C06DB52">
        <w:rPr>
          <w:rFonts w:asciiTheme="minorHAnsi" w:hAnsiTheme="minorHAnsi" w:eastAsiaTheme="minorEastAsia" w:cstheme="minorBidi"/>
        </w:rPr>
        <w:t>convergindo estes na maior necessidade de um</w:t>
      </w:r>
      <w:r w:rsidRPr="2A4329A2" w:rsidR="7F998919">
        <w:rPr>
          <w:rFonts w:asciiTheme="minorHAnsi" w:hAnsiTheme="minorHAnsi" w:eastAsiaTheme="minorEastAsia" w:cstheme="minorBidi"/>
        </w:rPr>
        <w:t xml:space="preserve"> ambiente de trabalho apelativo, </w:t>
      </w:r>
      <w:r w:rsidRPr="2A4329A2" w:rsidR="09EEFD87">
        <w:rPr>
          <w:rFonts w:asciiTheme="minorHAnsi" w:hAnsiTheme="minorHAnsi" w:eastAsiaTheme="minorEastAsia" w:cstheme="minorBidi"/>
        </w:rPr>
        <w:t>em que a cooperação</w:t>
      </w:r>
      <w:r w:rsidRPr="2A4329A2" w:rsidR="7441F40D">
        <w:rPr>
          <w:rFonts w:asciiTheme="minorHAnsi" w:hAnsiTheme="minorHAnsi" w:eastAsiaTheme="minorEastAsia" w:cstheme="minorBidi"/>
        </w:rPr>
        <w:t xml:space="preserve"> e a</w:t>
      </w:r>
      <w:r w:rsidRPr="2A4329A2" w:rsidR="09EEFD87">
        <w:rPr>
          <w:rFonts w:asciiTheme="minorHAnsi" w:hAnsiTheme="minorHAnsi" w:eastAsiaTheme="minorEastAsia" w:cstheme="minorBidi"/>
        </w:rPr>
        <w:t xml:space="preserve"> entreajuda prevalecem</w:t>
      </w:r>
      <w:r w:rsidRPr="2A4329A2" w:rsidR="1C06DB52">
        <w:rPr>
          <w:rFonts w:asciiTheme="minorHAnsi" w:hAnsiTheme="minorHAnsi" w:eastAsiaTheme="minorEastAsia" w:cstheme="minorBidi"/>
        </w:rPr>
        <w:t>.</w:t>
      </w:r>
      <w:r w:rsidRPr="2A4329A2" w:rsidR="543A2F3C">
        <w:rPr>
          <w:rFonts w:asciiTheme="minorHAnsi" w:hAnsiTheme="minorHAnsi" w:eastAsiaTheme="minorEastAsia" w:cstheme="minorBidi"/>
        </w:rPr>
        <w:t xml:space="preserve"> Também se pode concluir que, ao contrário do </w:t>
      </w:r>
      <w:r w:rsidRPr="2A4329A2" w:rsidR="32F1BB70">
        <w:rPr>
          <w:rFonts w:asciiTheme="minorHAnsi" w:hAnsiTheme="minorHAnsi" w:eastAsiaTheme="minorEastAsia" w:cstheme="minorBidi"/>
        </w:rPr>
        <w:t xml:space="preserve">que </w:t>
      </w:r>
      <w:r w:rsidRPr="2A4329A2" w:rsidR="543A2F3C">
        <w:rPr>
          <w:rFonts w:asciiTheme="minorHAnsi" w:hAnsiTheme="minorHAnsi" w:eastAsiaTheme="minorEastAsia" w:cstheme="minorBidi"/>
        </w:rPr>
        <w:t>sent</w:t>
      </w:r>
      <w:r w:rsidRPr="2A4329A2" w:rsidR="384E9BAD">
        <w:rPr>
          <w:rFonts w:asciiTheme="minorHAnsi" w:hAnsiTheme="minorHAnsi" w:eastAsiaTheme="minorEastAsia" w:cstheme="minorBidi"/>
        </w:rPr>
        <w:t>em</w:t>
      </w:r>
      <w:r w:rsidRPr="2A4329A2" w:rsidR="543A2F3C">
        <w:rPr>
          <w:rFonts w:asciiTheme="minorHAnsi" w:hAnsiTheme="minorHAnsi" w:eastAsiaTheme="minorEastAsia" w:cstheme="minorBidi"/>
        </w:rPr>
        <w:t xml:space="preserve"> atualmente </w:t>
      </w:r>
      <w:r w:rsidRPr="2A4329A2" w:rsidR="0DE84248">
        <w:rPr>
          <w:rFonts w:asciiTheme="minorHAnsi" w:hAnsiTheme="minorHAnsi" w:eastAsiaTheme="minorEastAsia" w:cstheme="minorBidi"/>
        </w:rPr>
        <w:t>o</w:t>
      </w:r>
      <w:r w:rsidRPr="2A4329A2" w:rsidR="6E4DD926">
        <w:rPr>
          <w:rFonts w:asciiTheme="minorHAnsi" w:hAnsiTheme="minorHAnsi" w:eastAsiaTheme="minorEastAsia" w:cstheme="minorBidi"/>
        </w:rPr>
        <w:t xml:space="preserve">s trabalhadores, </w:t>
      </w:r>
      <w:r w:rsidRPr="2A4329A2" w:rsidR="644F3D80">
        <w:rPr>
          <w:rFonts w:asciiTheme="minorHAnsi" w:hAnsiTheme="minorHAnsi" w:eastAsiaTheme="minorEastAsia" w:cstheme="minorBidi"/>
        </w:rPr>
        <w:t>procura-se menos foco</w:t>
      </w:r>
      <w:r w:rsidRPr="2A4329A2" w:rsidR="4FCB4D9F">
        <w:rPr>
          <w:rFonts w:asciiTheme="minorHAnsi" w:hAnsiTheme="minorHAnsi" w:eastAsiaTheme="minorEastAsia" w:cstheme="minorBidi"/>
        </w:rPr>
        <w:t xml:space="preserve"> em atingir objetivos</w:t>
      </w:r>
      <w:r w:rsidRPr="2A4329A2" w:rsidR="1A266FE8">
        <w:rPr>
          <w:rFonts w:asciiTheme="minorHAnsi" w:hAnsiTheme="minorHAnsi" w:eastAsiaTheme="minorEastAsia" w:cstheme="minorBidi"/>
        </w:rPr>
        <w:t xml:space="preserve"> </w:t>
      </w:r>
      <w:r w:rsidRPr="2A4329A2" w:rsidR="7423D12B">
        <w:rPr>
          <w:rFonts w:asciiTheme="minorHAnsi" w:hAnsiTheme="minorHAnsi" w:eastAsiaTheme="minorEastAsia" w:cstheme="minorBidi"/>
        </w:rPr>
        <w:t xml:space="preserve">do que </w:t>
      </w:r>
      <w:r w:rsidRPr="2A4329A2" w:rsidR="53F74026">
        <w:rPr>
          <w:rFonts w:asciiTheme="minorHAnsi" w:hAnsiTheme="minorHAnsi" w:eastAsiaTheme="minorEastAsia" w:cstheme="minorBidi"/>
        </w:rPr>
        <w:t xml:space="preserve">cumprir </w:t>
      </w:r>
      <w:r w:rsidRPr="2A4329A2" w:rsidR="01E7019A">
        <w:rPr>
          <w:rFonts w:asciiTheme="minorHAnsi" w:hAnsiTheme="minorHAnsi" w:eastAsiaTheme="minorEastAsia" w:cstheme="minorBidi"/>
        </w:rPr>
        <w:t>regras e políticas</w:t>
      </w:r>
      <w:r w:rsidRPr="2A4329A2" w:rsidR="4C14B0ED">
        <w:rPr>
          <w:rFonts w:asciiTheme="minorHAnsi" w:hAnsiTheme="minorHAnsi" w:eastAsiaTheme="minorEastAsia" w:cstheme="minorBidi"/>
        </w:rPr>
        <w:t xml:space="preserve"> que provoca</w:t>
      </w:r>
      <w:r w:rsidRPr="2A4329A2" w:rsidR="1461EEAB">
        <w:rPr>
          <w:rFonts w:asciiTheme="minorHAnsi" w:hAnsiTheme="minorHAnsi" w:eastAsiaTheme="minorEastAsia" w:cstheme="minorBidi"/>
        </w:rPr>
        <w:t>m</w:t>
      </w:r>
      <w:r w:rsidRPr="2A4329A2" w:rsidR="4C14B0ED">
        <w:rPr>
          <w:rFonts w:asciiTheme="minorHAnsi" w:hAnsiTheme="minorHAnsi" w:eastAsiaTheme="minorEastAsia" w:cstheme="minorBidi"/>
        </w:rPr>
        <w:t xml:space="preserve"> alguma pressão sobre </w:t>
      </w:r>
      <w:r w:rsidRPr="2A4329A2" w:rsidR="26DFF577">
        <w:rPr>
          <w:rFonts w:asciiTheme="minorHAnsi" w:hAnsiTheme="minorHAnsi" w:eastAsiaTheme="minorEastAsia" w:cstheme="minorBidi"/>
        </w:rPr>
        <w:t>os trabalhadores</w:t>
      </w:r>
      <w:r w:rsidRPr="2A4329A2" w:rsidR="4C14B0ED">
        <w:rPr>
          <w:rFonts w:asciiTheme="minorHAnsi" w:hAnsiTheme="minorHAnsi" w:eastAsiaTheme="minorEastAsia" w:cstheme="minorBidi"/>
        </w:rPr>
        <w:t>,</w:t>
      </w:r>
      <w:r w:rsidRPr="2A4329A2" w:rsidR="75717B23">
        <w:rPr>
          <w:rFonts w:asciiTheme="minorHAnsi" w:hAnsiTheme="minorHAnsi" w:eastAsiaTheme="minorEastAsia" w:cstheme="minorBidi"/>
        </w:rPr>
        <w:t xml:space="preserve"> se este ponto fosse</w:t>
      </w:r>
      <w:r w:rsidRPr="2A4329A2" w:rsidR="22DFA8C3">
        <w:rPr>
          <w:rFonts w:asciiTheme="minorHAnsi" w:hAnsiTheme="minorHAnsi" w:eastAsiaTheme="minorEastAsia" w:cstheme="minorBidi"/>
        </w:rPr>
        <w:t xml:space="preserve"> </w:t>
      </w:r>
      <w:r w:rsidRPr="2A4329A2" w:rsidR="6FDDE376">
        <w:rPr>
          <w:rFonts w:asciiTheme="minorHAnsi" w:hAnsiTheme="minorHAnsi" w:eastAsiaTheme="minorEastAsia" w:cstheme="minorBidi"/>
        </w:rPr>
        <w:t xml:space="preserve">aliviado </w:t>
      </w:r>
      <w:r w:rsidRPr="2A4329A2" w:rsidR="22DFA8C3">
        <w:rPr>
          <w:rFonts w:asciiTheme="minorHAnsi" w:hAnsiTheme="minorHAnsi" w:eastAsiaTheme="minorEastAsia" w:cstheme="minorBidi"/>
        </w:rPr>
        <w:t>melhora</w:t>
      </w:r>
      <w:r w:rsidRPr="2A4329A2" w:rsidR="3AE3D33A">
        <w:rPr>
          <w:rFonts w:asciiTheme="minorHAnsi" w:hAnsiTheme="minorHAnsi" w:eastAsiaTheme="minorEastAsia" w:cstheme="minorBidi"/>
        </w:rPr>
        <w:t>ria</w:t>
      </w:r>
      <w:r w:rsidRPr="2A4329A2" w:rsidR="22DFA8C3">
        <w:rPr>
          <w:rFonts w:asciiTheme="minorHAnsi" w:hAnsiTheme="minorHAnsi" w:eastAsiaTheme="minorEastAsia" w:cstheme="minorBidi"/>
        </w:rPr>
        <w:t xml:space="preserve"> a organização e coordenação da empresa</w:t>
      </w:r>
      <w:r w:rsidRPr="2A4329A2" w:rsidR="7423D12B">
        <w:rPr>
          <w:rFonts w:asciiTheme="minorHAnsi" w:hAnsiTheme="minorHAnsi" w:eastAsiaTheme="minorEastAsia" w:cstheme="minorBidi"/>
        </w:rPr>
        <w:t>.</w:t>
      </w:r>
    </w:p>
    <w:p w:rsidR="2E382689" w:rsidP="00C6050E" w:rsidRDefault="007EFC16" w14:paraId="7D42564D" w14:textId="683B1678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E382689">
        <w:rPr>
          <w:rFonts w:asciiTheme="minorHAnsi" w:hAnsiTheme="minorHAnsi" w:eastAsiaTheme="minorEastAsia" w:cstheme="minorBidi"/>
        </w:rPr>
        <w:t xml:space="preserve">Num outro ponto de vista, a orientação da empresa </w:t>
      </w:r>
      <w:r w:rsidRPr="2E382689" w:rsidR="6D767B6E">
        <w:rPr>
          <w:rFonts w:asciiTheme="minorHAnsi" w:hAnsiTheme="minorHAnsi" w:eastAsiaTheme="minorEastAsia" w:cstheme="minorBidi"/>
        </w:rPr>
        <w:t xml:space="preserve">foca-se principalmente numa perspetiva interna, </w:t>
      </w:r>
      <w:r w:rsidRPr="2E382689" w:rsidR="2269146A">
        <w:rPr>
          <w:rFonts w:asciiTheme="minorHAnsi" w:hAnsiTheme="minorHAnsi" w:eastAsiaTheme="minorEastAsia" w:cstheme="minorBidi"/>
        </w:rPr>
        <w:t xml:space="preserve">ou seja, dá mais importância ao que os colaboradores necessitam, </w:t>
      </w:r>
      <w:r w:rsidRPr="2E382689" w:rsidR="5DA88C55">
        <w:rPr>
          <w:rFonts w:asciiTheme="minorHAnsi" w:hAnsiTheme="minorHAnsi" w:eastAsiaTheme="minorEastAsia" w:cstheme="minorBidi"/>
        </w:rPr>
        <w:t>de modo a</w:t>
      </w:r>
      <w:r w:rsidRPr="2E382689" w:rsidR="2269146A">
        <w:rPr>
          <w:rFonts w:asciiTheme="minorHAnsi" w:hAnsiTheme="minorHAnsi" w:eastAsiaTheme="minorEastAsia" w:cstheme="minorBidi"/>
        </w:rPr>
        <w:t xml:space="preserve"> aumentar a sua </w:t>
      </w:r>
      <w:r w:rsidRPr="2E382689" w:rsidR="1CB5E550">
        <w:rPr>
          <w:rFonts w:asciiTheme="minorHAnsi" w:hAnsiTheme="minorHAnsi" w:eastAsiaTheme="minorEastAsia" w:cstheme="minorBidi"/>
        </w:rPr>
        <w:t xml:space="preserve">motivação e, consequentemente, a sua </w:t>
      </w:r>
      <w:r w:rsidRPr="2E382689" w:rsidR="2269146A">
        <w:rPr>
          <w:rFonts w:asciiTheme="minorHAnsi" w:hAnsiTheme="minorHAnsi" w:eastAsiaTheme="minorEastAsia" w:cstheme="minorBidi"/>
        </w:rPr>
        <w:t>produtividade</w:t>
      </w:r>
      <w:r w:rsidRPr="2E382689" w:rsidR="73D3512D">
        <w:rPr>
          <w:rFonts w:asciiTheme="minorHAnsi" w:hAnsiTheme="minorHAnsi" w:eastAsiaTheme="minorEastAsia" w:cstheme="minorBidi"/>
        </w:rPr>
        <w:t>.</w:t>
      </w:r>
      <w:r w:rsidRPr="2E382689" w:rsidR="06CF6337">
        <w:rPr>
          <w:rFonts w:asciiTheme="minorHAnsi" w:hAnsiTheme="minorHAnsi" w:eastAsiaTheme="minorEastAsia" w:cstheme="minorBidi"/>
        </w:rPr>
        <w:t xml:space="preserve"> </w:t>
      </w:r>
      <w:r w:rsidRPr="2E382689" w:rsidR="76CE9389">
        <w:rPr>
          <w:rFonts w:asciiTheme="minorHAnsi" w:hAnsiTheme="minorHAnsi" w:eastAsiaTheme="minorEastAsia" w:cstheme="minorBidi"/>
        </w:rPr>
        <w:t xml:space="preserve">A DevScope </w:t>
      </w:r>
      <w:r w:rsidRPr="2E382689" w:rsidR="178B2FA9">
        <w:rPr>
          <w:rFonts w:asciiTheme="minorHAnsi" w:hAnsiTheme="minorHAnsi" w:eastAsiaTheme="minorEastAsia" w:cstheme="minorBidi"/>
        </w:rPr>
        <w:t>cede</w:t>
      </w:r>
      <w:r w:rsidRPr="2E382689" w:rsidR="76CE9389">
        <w:rPr>
          <w:rFonts w:asciiTheme="minorHAnsi" w:hAnsiTheme="minorHAnsi" w:eastAsiaTheme="minorEastAsia" w:cstheme="minorBidi"/>
        </w:rPr>
        <w:t xml:space="preserve">, então, </w:t>
      </w:r>
      <w:r w:rsidRPr="2E382689" w:rsidR="2517ACCB">
        <w:rPr>
          <w:rFonts w:asciiTheme="minorHAnsi" w:hAnsiTheme="minorHAnsi" w:eastAsiaTheme="minorEastAsia" w:cstheme="minorBidi"/>
        </w:rPr>
        <w:t xml:space="preserve">uma menor </w:t>
      </w:r>
      <w:r w:rsidRPr="2E382689" w:rsidR="76CE9389">
        <w:rPr>
          <w:rFonts w:asciiTheme="minorHAnsi" w:hAnsiTheme="minorHAnsi" w:eastAsiaTheme="minorEastAsia" w:cstheme="minorBidi"/>
        </w:rPr>
        <w:t>atenção ao</w:t>
      </w:r>
      <w:r w:rsidRPr="2E382689" w:rsidR="2DC2DB23">
        <w:rPr>
          <w:rFonts w:asciiTheme="minorHAnsi" w:hAnsiTheme="minorHAnsi" w:eastAsiaTheme="minorEastAsia" w:cstheme="minorBidi"/>
        </w:rPr>
        <w:t xml:space="preserve"> que os</w:t>
      </w:r>
      <w:r w:rsidRPr="2E382689" w:rsidR="76CE9389">
        <w:rPr>
          <w:rFonts w:asciiTheme="minorHAnsi" w:hAnsiTheme="minorHAnsi" w:eastAsiaTheme="minorEastAsia" w:cstheme="minorBidi"/>
        </w:rPr>
        <w:t xml:space="preserve"> seus concorrentes </w:t>
      </w:r>
      <w:r w:rsidRPr="2E382689" w:rsidR="693034E7">
        <w:rPr>
          <w:rFonts w:asciiTheme="minorHAnsi" w:hAnsiTheme="minorHAnsi" w:eastAsiaTheme="minorEastAsia" w:cstheme="minorBidi"/>
        </w:rPr>
        <w:t xml:space="preserve">produzem, sendo mais </w:t>
      </w:r>
      <w:r w:rsidRPr="2E382689" w:rsidR="2B0D5416">
        <w:rPr>
          <w:rFonts w:asciiTheme="minorHAnsi" w:hAnsiTheme="minorHAnsi" w:eastAsiaTheme="minorEastAsia" w:cstheme="minorBidi"/>
        </w:rPr>
        <w:t xml:space="preserve">complexo </w:t>
      </w:r>
      <w:r w:rsidRPr="2E382689" w:rsidR="693034E7">
        <w:rPr>
          <w:rFonts w:asciiTheme="minorHAnsi" w:hAnsiTheme="minorHAnsi" w:eastAsiaTheme="minorEastAsia" w:cstheme="minorBidi"/>
        </w:rPr>
        <w:t xml:space="preserve">tentar </w:t>
      </w:r>
      <w:r w:rsidRPr="2E382689" w:rsidR="44131051">
        <w:rPr>
          <w:rFonts w:asciiTheme="minorHAnsi" w:hAnsiTheme="minorHAnsi" w:eastAsiaTheme="minorEastAsia" w:cstheme="minorBidi"/>
        </w:rPr>
        <w:t>alcançar um melhor</w:t>
      </w:r>
      <w:r w:rsidRPr="2E382689" w:rsidR="693034E7">
        <w:rPr>
          <w:rFonts w:asciiTheme="minorHAnsi" w:hAnsiTheme="minorHAnsi" w:eastAsiaTheme="minorEastAsia" w:cstheme="minorBidi"/>
        </w:rPr>
        <w:t xml:space="preserve"> posicionamento no mercado.</w:t>
      </w:r>
    </w:p>
    <w:p w:rsidR="00E746E5" w:rsidP="2A4329A2" w:rsidRDefault="127D7DA4" w14:paraId="2F8F9C05" w14:textId="28A82DB0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A4329A2">
        <w:rPr>
          <w:rFonts w:asciiTheme="minorHAnsi" w:hAnsiTheme="minorHAnsi" w:eastAsiaTheme="minorEastAsia" w:cstheme="minorBidi"/>
        </w:rPr>
        <w:t>Em termos organizacionais, a empresa assume que a sua realidade não é constante</w:t>
      </w:r>
      <w:r w:rsidRPr="2A4329A2" w:rsidR="7C56B7A1">
        <w:rPr>
          <w:rFonts w:asciiTheme="minorHAnsi" w:hAnsiTheme="minorHAnsi" w:eastAsiaTheme="minorEastAsia" w:cstheme="minorBidi"/>
        </w:rPr>
        <w:t xml:space="preserve"> nem previsível</w:t>
      </w:r>
      <w:r w:rsidRPr="2A4329A2" w:rsidR="11355E8B">
        <w:rPr>
          <w:rFonts w:asciiTheme="minorHAnsi" w:hAnsiTheme="minorHAnsi" w:eastAsiaTheme="minorEastAsia" w:cstheme="minorBidi"/>
        </w:rPr>
        <w:t>. É mais relevante focar-se nas pessoas e nas suas ativ</w:t>
      </w:r>
      <w:r w:rsidRPr="2A4329A2" w:rsidR="729C94F7">
        <w:rPr>
          <w:rFonts w:asciiTheme="minorHAnsi" w:hAnsiTheme="minorHAnsi" w:eastAsiaTheme="minorEastAsia" w:cstheme="minorBidi"/>
        </w:rPr>
        <w:t>idades</w:t>
      </w:r>
      <w:r w:rsidRPr="2A4329A2" w:rsidR="413FE300">
        <w:rPr>
          <w:rFonts w:asciiTheme="minorHAnsi" w:hAnsiTheme="minorHAnsi" w:eastAsiaTheme="minorEastAsia" w:cstheme="minorBidi"/>
        </w:rPr>
        <w:t xml:space="preserve">, tornando-as mais </w:t>
      </w:r>
      <w:r w:rsidRPr="2A4329A2" w:rsidR="152ABA66">
        <w:rPr>
          <w:rFonts w:asciiTheme="minorHAnsi" w:hAnsiTheme="minorHAnsi" w:eastAsiaTheme="minorEastAsia" w:cstheme="minorBidi"/>
        </w:rPr>
        <w:t>flexíveis</w:t>
      </w:r>
      <w:r w:rsidRPr="2A4329A2" w:rsidR="413FE300">
        <w:rPr>
          <w:rFonts w:asciiTheme="minorHAnsi" w:hAnsiTheme="minorHAnsi" w:eastAsiaTheme="minorEastAsia" w:cstheme="minorBidi"/>
        </w:rPr>
        <w:t>,</w:t>
      </w:r>
      <w:r w:rsidRPr="2A4329A2" w:rsidR="729C94F7">
        <w:rPr>
          <w:rFonts w:asciiTheme="minorHAnsi" w:hAnsiTheme="minorHAnsi" w:eastAsiaTheme="minorEastAsia" w:cstheme="minorBidi"/>
        </w:rPr>
        <w:t xml:space="preserve"> do que tentar </w:t>
      </w:r>
      <w:r w:rsidRPr="2A4329A2" w:rsidR="74754932">
        <w:rPr>
          <w:rFonts w:asciiTheme="minorHAnsi" w:hAnsiTheme="minorHAnsi" w:eastAsiaTheme="minorEastAsia" w:cstheme="minorBidi"/>
        </w:rPr>
        <w:t xml:space="preserve">estabilizar </w:t>
      </w:r>
      <w:r w:rsidRPr="2A4329A2" w:rsidR="729C94F7">
        <w:rPr>
          <w:rFonts w:asciiTheme="minorHAnsi" w:hAnsiTheme="minorHAnsi" w:eastAsiaTheme="minorEastAsia" w:cstheme="minorBidi"/>
        </w:rPr>
        <w:t>defini</w:t>
      </w:r>
      <w:r w:rsidRPr="2A4329A2" w:rsidR="4357B32B">
        <w:rPr>
          <w:rFonts w:asciiTheme="minorHAnsi" w:hAnsiTheme="minorHAnsi" w:eastAsiaTheme="minorEastAsia" w:cstheme="minorBidi"/>
        </w:rPr>
        <w:t>ndo</w:t>
      </w:r>
      <w:r w:rsidRPr="2A4329A2" w:rsidR="729C94F7">
        <w:rPr>
          <w:rFonts w:asciiTheme="minorHAnsi" w:hAnsiTheme="minorHAnsi" w:eastAsiaTheme="minorEastAsia" w:cstheme="minorBidi"/>
        </w:rPr>
        <w:t xml:space="preserve"> estruturas e planos</w:t>
      </w:r>
      <w:r w:rsidRPr="2A4329A2" w:rsidR="3514E747">
        <w:rPr>
          <w:rFonts w:asciiTheme="minorHAnsi" w:hAnsiTheme="minorHAnsi" w:eastAsiaTheme="minorEastAsia" w:cstheme="minorBidi"/>
        </w:rPr>
        <w:t xml:space="preserve"> que provavelmente não se </w:t>
      </w:r>
      <w:r w:rsidRPr="2A4329A2" w:rsidR="6DBE3104">
        <w:rPr>
          <w:rFonts w:asciiTheme="minorHAnsi" w:hAnsiTheme="minorHAnsi" w:eastAsiaTheme="minorEastAsia" w:cstheme="minorBidi"/>
        </w:rPr>
        <w:t>conseguir</w:t>
      </w:r>
      <w:r w:rsidRPr="2A4329A2" w:rsidR="431BB189">
        <w:rPr>
          <w:rFonts w:asciiTheme="minorHAnsi" w:hAnsiTheme="minorHAnsi" w:eastAsiaTheme="minorEastAsia" w:cstheme="minorBidi"/>
        </w:rPr>
        <w:t>iam</w:t>
      </w:r>
      <w:r w:rsidRPr="2A4329A2" w:rsidR="6DBE3104">
        <w:rPr>
          <w:rFonts w:asciiTheme="minorHAnsi" w:hAnsiTheme="minorHAnsi" w:eastAsiaTheme="minorEastAsia" w:cstheme="minorBidi"/>
        </w:rPr>
        <w:t xml:space="preserve"> </w:t>
      </w:r>
      <w:r w:rsidRPr="2A4329A2" w:rsidR="3514E747">
        <w:rPr>
          <w:rFonts w:asciiTheme="minorHAnsi" w:hAnsiTheme="minorHAnsi" w:eastAsiaTheme="minorEastAsia" w:cstheme="minorBidi"/>
        </w:rPr>
        <w:t>pôr em prática</w:t>
      </w:r>
      <w:r w:rsidRPr="2A4329A2" w:rsidR="729C94F7">
        <w:rPr>
          <w:rFonts w:asciiTheme="minorHAnsi" w:hAnsiTheme="minorHAnsi" w:eastAsiaTheme="minorEastAsia" w:cstheme="minorBidi"/>
        </w:rPr>
        <w:t>.</w:t>
      </w:r>
    </w:p>
    <w:p w:rsidR="00436311" w:rsidP="4C4CA998" w:rsidRDefault="00E746E5" w14:paraId="6C68C7E2" w14:textId="1A4C18B2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E382689">
        <w:rPr>
          <w:rFonts w:asciiTheme="minorHAnsi" w:hAnsiTheme="minorHAnsi" w:eastAsiaTheme="minorEastAsia" w:cstheme="minorBidi"/>
        </w:rPr>
        <w:t>Como demonstrado no gráfico 6, tais princípios da DevScope relativos à</w:t>
      </w:r>
      <w:r w:rsidRPr="2E382689" w:rsidR="4C912B87">
        <w:rPr>
          <w:rFonts w:asciiTheme="minorHAnsi" w:hAnsiTheme="minorHAnsi" w:eastAsiaTheme="minorEastAsia" w:cstheme="minorBidi"/>
        </w:rPr>
        <w:t xml:space="preserve"> sua orientação e organização, vão de encontro com o que os seus colaboradores pretendem. </w:t>
      </w:r>
    </w:p>
    <w:p w:rsidRPr="00C6050E" w:rsidR="00436311" w:rsidP="00C6050E" w:rsidRDefault="636B66E1" w14:paraId="1B4450B1" w14:textId="2F2FDAEC">
      <w:r>
        <w:br w:type="page"/>
      </w:r>
    </w:p>
    <w:p w:rsidR="0EA6C06F" w:rsidP="090B8B9D" w:rsidRDefault="2DCF3B31" w14:paraId="6890EF96" w14:textId="5F7141C6">
      <w:pPr>
        <w:pStyle w:val="Heading1"/>
        <w:numPr>
          <w:ilvl w:val="1"/>
          <w:numId w:val="6"/>
        </w:numPr>
        <w:spacing w:line="360" w:lineRule="auto"/>
        <w:jc w:val="left"/>
        <w:rPr>
          <w:rFonts w:ascii="Calibri" w:hAnsi="Calibri"/>
          <w:b/>
          <w:bCs/>
          <w:sz w:val="28"/>
          <w:szCs w:val="28"/>
        </w:rPr>
      </w:pPr>
      <w:bookmarkStart w:name="_Toc444940590" w:id="25"/>
      <w:r w:rsidRPr="2DD7A019">
        <w:rPr>
          <w:rFonts w:ascii="Calibri" w:hAnsi="Calibri"/>
          <w:b/>
          <w:bCs/>
          <w:sz w:val="28"/>
          <w:szCs w:val="28"/>
        </w:rPr>
        <w:t xml:space="preserve"> </w:t>
      </w:r>
      <w:r w:rsidRPr="2DD7A019" w:rsidR="00445BE2">
        <w:rPr>
          <w:rFonts w:ascii="Calibri" w:hAnsi="Calibri"/>
          <w:b/>
          <w:bCs/>
          <w:sz w:val="28"/>
          <w:szCs w:val="28"/>
        </w:rPr>
        <w:t>C</w:t>
      </w:r>
      <w:r w:rsidRPr="2DD7A019" w:rsidR="00964655">
        <w:rPr>
          <w:rFonts w:ascii="Calibri" w:hAnsi="Calibri"/>
          <w:b/>
          <w:bCs/>
          <w:sz w:val="28"/>
          <w:szCs w:val="28"/>
        </w:rPr>
        <w:t>onclusões</w:t>
      </w:r>
      <w:bookmarkEnd w:id="25"/>
    </w:p>
    <w:p w:rsidR="636B66E1" w:rsidP="4C4CA998" w:rsidRDefault="3461D554" w14:paraId="567E4F27" w14:textId="17698F66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406891D8">
        <w:rPr>
          <w:rFonts w:asciiTheme="minorHAnsi" w:hAnsiTheme="minorHAnsi" w:eastAsiaTheme="minorEastAsia" w:cstheme="minorBidi"/>
        </w:rPr>
        <w:t xml:space="preserve">Este </w:t>
      </w:r>
      <w:r w:rsidRPr="406891D8" w:rsidR="56695C7F">
        <w:rPr>
          <w:rFonts w:asciiTheme="minorHAnsi" w:hAnsiTheme="minorHAnsi" w:eastAsiaTheme="minorEastAsia" w:cstheme="minorBidi"/>
        </w:rPr>
        <w:t>relatório</w:t>
      </w:r>
      <w:r w:rsidRPr="406891D8">
        <w:rPr>
          <w:rFonts w:asciiTheme="minorHAnsi" w:hAnsiTheme="minorHAnsi" w:eastAsiaTheme="minorEastAsia" w:cstheme="minorBidi"/>
        </w:rPr>
        <w:t xml:space="preserve"> teve como objetivo principal a </w:t>
      </w:r>
      <w:r w:rsidRPr="406891D8" w:rsidR="72CAC794">
        <w:rPr>
          <w:rFonts w:asciiTheme="minorHAnsi" w:hAnsiTheme="minorHAnsi" w:eastAsiaTheme="minorEastAsia" w:cstheme="minorBidi"/>
        </w:rPr>
        <w:t xml:space="preserve">identificação e analise </w:t>
      </w:r>
      <w:r w:rsidRPr="406891D8">
        <w:rPr>
          <w:rFonts w:asciiTheme="minorHAnsi" w:hAnsiTheme="minorHAnsi" w:eastAsiaTheme="minorEastAsia" w:cstheme="minorBidi"/>
        </w:rPr>
        <w:t>da cultura o</w:t>
      </w:r>
      <w:r w:rsidRPr="406891D8" w:rsidR="4262605F">
        <w:rPr>
          <w:rFonts w:asciiTheme="minorHAnsi" w:hAnsiTheme="minorHAnsi" w:eastAsiaTheme="minorEastAsia" w:cstheme="minorBidi"/>
        </w:rPr>
        <w:t>rganizacional da empresa DevScope,</w:t>
      </w:r>
      <w:r w:rsidRPr="406891D8" w:rsidR="5D413071">
        <w:rPr>
          <w:rFonts w:asciiTheme="minorHAnsi" w:hAnsiTheme="minorHAnsi" w:eastAsiaTheme="minorEastAsia" w:cstheme="minorBidi"/>
        </w:rPr>
        <w:t xml:space="preserve"> para isto utilizamos o modelo OCAI, depois da aplicação deste modelo fomos capazes de determinar que </w:t>
      </w:r>
      <w:r w:rsidRPr="406891D8" w:rsidR="5F50AC3A">
        <w:rPr>
          <w:rFonts w:asciiTheme="minorHAnsi" w:hAnsiTheme="minorHAnsi" w:eastAsiaTheme="minorEastAsia" w:cstheme="minorBidi"/>
        </w:rPr>
        <w:t>n</w:t>
      </w:r>
      <w:r w:rsidRPr="406891D8" w:rsidR="5D413071">
        <w:rPr>
          <w:rFonts w:asciiTheme="minorHAnsi" w:hAnsiTheme="minorHAnsi" w:eastAsiaTheme="minorEastAsia" w:cstheme="minorBidi"/>
        </w:rPr>
        <w:t>a empresa</w:t>
      </w:r>
      <w:r w:rsidRPr="406891D8" w:rsidR="602C2109">
        <w:rPr>
          <w:rFonts w:asciiTheme="minorHAnsi" w:hAnsiTheme="minorHAnsi" w:eastAsiaTheme="minorEastAsia" w:cstheme="minorBidi"/>
        </w:rPr>
        <w:t xml:space="preserve"> domina uma cul</w:t>
      </w:r>
      <w:r w:rsidRPr="406891D8" w:rsidR="6D499860">
        <w:rPr>
          <w:rFonts w:asciiTheme="minorHAnsi" w:hAnsiTheme="minorHAnsi" w:eastAsiaTheme="minorEastAsia" w:cstheme="minorBidi"/>
        </w:rPr>
        <w:t>tura de cri</w:t>
      </w:r>
      <w:r w:rsidRPr="406891D8" w:rsidR="626BBCA2">
        <w:rPr>
          <w:rFonts w:asciiTheme="minorHAnsi" w:hAnsiTheme="minorHAnsi" w:eastAsiaTheme="minorEastAsia" w:cstheme="minorBidi"/>
        </w:rPr>
        <w:t>ação e colaboração</w:t>
      </w:r>
      <w:r w:rsidRPr="406891D8" w:rsidR="42515B33">
        <w:rPr>
          <w:rFonts w:asciiTheme="minorHAnsi" w:hAnsiTheme="minorHAnsi" w:eastAsiaTheme="minorEastAsia" w:cstheme="minorBidi"/>
        </w:rPr>
        <w:t xml:space="preserve">, assim como o facto que a cultura </w:t>
      </w:r>
      <w:r w:rsidRPr="5E2A079A" w:rsidR="75E242FD">
        <w:rPr>
          <w:rFonts w:asciiTheme="minorHAnsi" w:hAnsiTheme="minorHAnsi" w:eastAsiaTheme="minorEastAsia" w:cstheme="minorBidi"/>
        </w:rPr>
        <w:t>dominante é aquela</w:t>
      </w:r>
      <w:r w:rsidRPr="5E2A079A" w:rsidR="42515B33">
        <w:rPr>
          <w:rFonts w:asciiTheme="minorHAnsi" w:hAnsiTheme="minorHAnsi" w:eastAsiaTheme="minorEastAsia" w:cstheme="minorBidi"/>
        </w:rPr>
        <w:t xml:space="preserve"> </w:t>
      </w:r>
      <w:r w:rsidRPr="406891D8" w:rsidR="42515B33">
        <w:rPr>
          <w:rFonts w:asciiTheme="minorHAnsi" w:hAnsiTheme="minorHAnsi" w:eastAsiaTheme="minorEastAsia" w:cstheme="minorBidi"/>
        </w:rPr>
        <w:t>desejada pelos colaboradores</w:t>
      </w:r>
      <w:r w:rsidRPr="406891D8" w:rsidR="56062BF2">
        <w:rPr>
          <w:rFonts w:asciiTheme="minorHAnsi" w:hAnsiTheme="minorHAnsi" w:eastAsiaTheme="minorEastAsia" w:cstheme="minorBidi"/>
        </w:rPr>
        <w:t>.</w:t>
      </w:r>
    </w:p>
    <w:p w:rsidR="2E2F2BD1" w:rsidP="4C4CA998" w:rsidRDefault="2E2F2BD1" w14:paraId="56D71C44" w14:textId="5D8F8165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="7EE29330" w:rsidP="4C4CA998" w:rsidRDefault="7EE29330" w14:paraId="1E49CC76" w14:textId="53AF8364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0EA6C06F">
        <w:rPr>
          <w:rFonts w:asciiTheme="minorHAnsi" w:hAnsiTheme="minorHAnsi" w:eastAsiaTheme="minorEastAsia" w:cstheme="minorBidi"/>
        </w:rPr>
        <w:t>Através</w:t>
      </w:r>
      <w:r w:rsidRPr="0EA6C06F" w:rsidR="53F53DA7">
        <w:rPr>
          <w:rFonts w:asciiTheme="minorHAnsi" w:hAnsiTheme="minorHAnsi" w:eastAsiaTheme="minorEastAsia" w:cstheme="minorBidi"/>
        </w:rPr>
        <w:t xml:space="preserve"> desta </w:t>
      </w:r>
      <w:r w:rsidRPr="0EA6C06F" w:rsidR="0B201603">
        <w:rPr>
          <w:rFonts w:asciiTheme="minorHAnsi" w:hAnsiTheme="minorHAnsi" w:eastAsiaTheme="minorEastAsia" w:cstheme="minorBidi"/>
        </w:rPr>
        <w:t>análise</w:t>
      </w:r>
      <w:r w:rsidRPr="0EA6C06F" w:rsidR="53F53DA7">
        <w:rPr>
          <w:rFonts w:asciiTheme="minorHAnsi" w:hAnsiTheme="minorHAnsi" w:eastAsiaTheme="minorEastAsia" w:cstheme="minorBidi"/>
        </w:rPr>
        <w:t xml:space="preserve"> da organização podemos determinar que a empresa está a </w:t>
      </w:r>
      <w:r w:rsidRPr="0EA6C06F" w:rsidR="65A358DB">
        <w:rPr>
          <w:rFonts w:asciiTheme="minorHAnsi" w:hAnsiTheme="minorHAnsi" w:eastAsiaTheme="minorEastAsia" w:cstheme="minorBidi"/>
        </w:rPr>
        <w:t>estimular, com</w:t>
      </w:r>
      <w:r w:rsidRPr="0EA6C06F" w:rsidR="3A70DE38">
        <w:rPr>
          <w:rFonts w:asciiTheme="minorHAnsi" w:hAnsiTheme="minorHAnsi" w:eastAsiaTheme="minorEastAsia" w:cstheme="minorBidi"/>
        </w:rPr>
        <w:t xml:space="preserve"> sucesso,</w:t>
      </w:r>
      <w:r w:rsidRPr="0EA6C06F" w:rsidR="53F53DA7">
        <w:rPr>
          <w:rFonts w:asciiTheme="minorHAnsi" w:hAnsiTheme="minorHAnsi" w:eastAsiaTheme="minorEastAsia" w:cstheme="minorBidi"/>
        </w:rPr>
        <w:t xml:space="preserve"> uma</w:t>
      </w:r>
      <w:r w:rsidRPr="0EA6C06F" w:rsidR="16E6BC0E">
        <w:rPr>
          <w:rFonts w:asciiTheme="minorHAnsi" w:hAnsiTheme="minorHAnsi" w:eastAsiaTheme="minorEastAsia" w:cstheme="minorBidi"/>
        </w:rPr>
        <w:t xml:space="preserve"> cultura que </w:t>
      </w:r>
      <w:r w:rsidRPr="0EA6C06F" w:rsidR="02C76433">
        <w:rPr>
          <w:rFonts w:asciiTheme="minorHAnsi" w:hAnsiTheme="minorHAnsi" w:eastAsiaTheme="minorEastAsia" w:cstheme="minorBidi"/>
        </w:rPr>
        <w:t>vai de encontro aos desejos dos seus colaboradores</w:t>
      </w:r>
      <w:r w:rsidRPr="0EA6C06F" w:rsidR="68FB0ACC">
        <w:rPr>
          <w:rFonts w:asciiTheme="minorHAnsi" w:hAnsiTheme="minorHAnsi" w:eastAsiaTheme="minorEastAsia" w:cstheme="minorBidi"/>
        </w:rPr>
        <w:t>, com este conhecimento a empresa pode tentar ir ainda mais ao encontro dos desejos dos seus colaboradores.</w:t>
      </w:r>
    </w:p>
    <w:p w:rsidR="6CAB53A9" w:rsidP="4C4CA998" w:rsidRDefault="6CAB53A9" w14:paraId="6BA292AF" w14:textId="53AF8364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="480C03B2" w:rsidP="4C4CA998" w:rsidRDefault="1FAFA59C" w14:paraId="3B10ACD3" w14:textId="2A3BE232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E382689">
        <w:rPr>
          <w:rFonts w:asciiTheme="minorHAnsi" w:hAnsiTheme="minorHAnsi" w:eastAsiaTheme="minorEastAsia" w:cstheme="minorBidi"/>
        </w:rPr>
        <w:t xml:space="preserve">Apesar disto esta </w:t>
      </w:r>
      <w:r w:rsidRPr="2E382689" w:rsidR="1E30A4D1">
        <w:rPr>
          <w:rFonts w:asciiTheme="minorHAnsi" w:hAnsiTheme="minorHAnsi" w:eastAsiaTheme="minorEastAsia" w:cstheme="minorBidi"/>
        </w:rPr>
        <w:t>análise</w:t>
      </w:r>
      <w:r w:rsidRPr="2E382689">
        <w:rPr>
          <w:rFonts w:asciiTheme="minorHAnsi" w:hAnsiTheme="minorHAnsi" w:eastAsiaTheme="minorEastAsia" w:cstheme="minorBidi"/>
        </w:rPr>
        <w:t xml:space="preserve"> teve uma serie de fatores que trazem instabilidade aos </w:t>
      </w:r>
      <w:r w:rsidRPr="2E382689" w:rsidR="24299425">
        <w:rPr>
          <w:rFonts w:asciiTheme="minorHAnsi" w:hAnsiTheme="minorHAnsi" w:eastAsiaTheme="minorEastAsia" w:cstheme="minorBidi"/>
        </w:rPr>
        <w:t>nossos resultados</w:t>
      </w:r>
      <w:r w:rsidRPr="2E382689">
        <w:rPr>
          <w:rFonts w:asciiTheme="minorHAnsi" w:hAnsiTheme="minorHAnsi" w:eastAsiaTheme="minorEastAsia" w:cstheme="minorBidi"/>
        </w:rPr>
        <w:t xml:space="preserve">, especialmente </w:t>
      </w:r>
      <w:r w:rsidRPr="2E382689" w:rsidR="7E09BF2F">
        <w:rPr>
          <w:rFonts w:asciiTheme="minorHAnsi" w:hAnsiTheme="minorHAnsi" w:eastAsiaTheme="minorEastAsia" w:cstheme="minorBidi"/>
        </w:rPr>
        <w:t>o facto de termos apenas recolhido 24 respostas</w:t>
      </w:r>
      <w:r w:rsidRPr="2E382689" w:rsidR="2611092F">
        <w:rPr>
          <w:rFonts w:asciiTheme="minorHAnsi" w:hAnsiTheme="minorHAnsi" w:eastAsiaTheme="minorEastAsia" w:cstheme="minorBidi"/>
        </w:rPr>
        <w:t xml:space="preserve"> ao </w:t>
      </w:r>
      <w:r w:rsidRPr="2E382689" w:rsidR="2C12AEBB">
        <w:rPr>
          <w:rFonts w:asciiTheme="minorHAnsi" w:hAnsiTheme="minorHAnsi" w:eastAsiaTheme="minorEastAsia" w:cstheme="minorBidi"/>
        </w:rPr>
        <w:t>questionário</w:t>
      </w:r>
      <w:r w:rsidRPr="2E382689" w:rsidR="2611092F">
        <w:rPr>
          <w:rFonts w:asciiTheme="minorHAnsi" w:hAnsiTheme="minorHAnsi" w:eastAsiaTheme="minorEastAsia" w:cstheme="minorBidi"/>
        </w:rPr>
        <w:t xml:space="preserve"> assim como o </w:t>
      </w:r>
      <w:r w:rsidRPr="2E382689" w:rsidR="347D1C7D">
        <w:rPr>
          <w:rFonts w:asciiTheme="minorHAnsi" w:hAnsiTheme="minorHAnsi" w:eastAsiaTheme="minorEastAsia" w:cstheme="minorBidi"/>
        </w:rPr>
        <w:t>sacrifício</w:t>
      </w:r>
      <w:r w:rsidRPr="2E382689" w:rsidR="2611092F">
        <w:rPr>
          <w:rFonts w:asciiTheme="minorHAnsi" w:hAnsiTheme="minorHAnsi" w:eastAsiaTheme="minorEastAsia" w:cstheme="minorBidi"/>
        </w:rPr>
        <w:t xml:space="preserve"> que fizemos á </w:t>
      </w:r>
      <w:r w:rsidRPr="2E382689" w:rsidR="16BB54FB">
        <w:rPr>
          <w:rFonts w:asciiTheme="minorHAnsi" w:hAnsiTheme="minorHAnsi" w:eastAsiaTheme="minorEastAsia" w:cstheme="minorBidi"/>
        </w:rPr>
        <w:t xml:space="preserve">precisão </w:t>
      </w:r>
      <w:r w:rsidRPr="2E382689" w:rsidR="2611092F">
        <w:rPr>
          <w:rFonts w:asciiTheme="minorHAnsi" w:hAnsiTheme="minorHAnsi" w:eastAsiaTheme="minorEastAsia" w:cstheme="minorBidi"/>
        </w:rPr>
        <w:t xml:space="preserve">dos dados no momento de recolha para providenciarmos </w:t>
      </w:r>
      <w:r w:rsidRPr="2E382689" w:rsidR="7001EFF6">
        <w:rPr>
          <w:rFonts w:asciiTheme="minorHAnsi" w:hAnsiTheme="minorHAnsi" w:eastAsiaTheme="minorEastAsia" w:cstheme="minorBidi"/>
        </w:rPr>
        <w:t xml:space="preserve">ao utilizador um </w:t>
      </w:r>
      <w:r w:rsidRPr="2E382689" w:rsidR="20613C07">
        <w:rPr>
          <w:rFonts w:asciiTheme="minorHAnsi" w:hAnsiTheme="minorHAnsi" w:eastAsiaTheme="minorEastAsia" w:cstheme="minorBidi"/>
        </w:rPr>
        <w:t>questionário</w:t>
      </w:r>
      <w:r w:rsidRPr="2E382689" w:rsidR="7001EFF6">
        <w:rPr>
          <w:rFonts w:asciiTheme="minorHAnsi" w:hAnsiTheme="minorHAnsi" w:eastAsiaTheme="minorEastAsia" w:cstheme="minorBidi"/>
        </w:rPr>
        <w:t xml:space="preserve"> mais </w:t>
      </w:r>
      <w:r w:rsidRPr="2E382689" w:rsidR="412A3850">
        <w:rPr>
          <w:rFonts w:asciiTheme="minorHAnsi" w:hAnsiTheme="minorHAnsi" w:eastAsiaTheme="minorEastAsia" w:cstheme="minorBidi"/>
        </w:rPr>
        <w:t>acessível</w:t>
      </w:r>
      <w:r w:rsidRPr="2E382689" w:rsidR="7001EFF6">
        <w:rPr>
          <w:rFonts w:asciiTheme="minorHAnsi" w:hAnsiTheme="minorHAnsi" w:eastAsiaTheme="minorEastAsia" w:cstheme="minorBidi"/>
        </w:rPr>
        <w:t>.</w:t>
      </w:r>
      <w:r w:rsidRPr="2E382689" w:rsidR="046294F5">
        <w:rPr>
          <w:rFonts w:asciiTheme="minorHAnsi" w:hAnsiTheme="minorHAnsi" w:eastAsiaTheme="minorEastAsia" w:cstheme="minorBidi"/>
        </w:rPr>
        <w:t xml:space="preserve"> D</w:t>
      </w:r>
      <w:r w:rsidRPr="2E382689" w:rsidR="02DEDD38">
        <w:rPr>
          <w:rFonts w:asciiTheme="minorHAnsi" w:hAnsiTheme="minorHAnsi" w:eastAsiaTheme="minorEastAsia" w:cstheme="minorBidi"/>
        </w:rPr>
        <w:t>ado estas limitações no futuro poderíamos criar um questionário com maior precisão e tentar obt</w:t>
      </w:r>
      <w:r w:rsidRPr="2E382689" w:rsidR="067F7E7A">
        <w:rPr>
          <w:rFonts w:asciiTheme="minorHAnsi" w:hAnsiTheme="minorHAnsi" w:eastAsiaTheme="minorEastAsia" w:cstheme="minorBidi"/>
        </w:rPr>
        <w:t>er maior adesão pelos colaboradores da empresa.</w:t>
      </w:r>
    </w:p>
    <w:p w:rsidR="4337B277" w:rsidP="4C4CA998" w:rsidRDefault="4337B277" w14:paraId="6E35D3DA" w14:textId="2A3BE232">
      <w:pPr>
        <w:pStyle w:val="BodyText1"/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="63A25898" w:rsidP="4C4CA998" w:rsidRDefault="27B4DC19" w14:paraId="3E31583A" w14:textId="096F754B">
      <w:pPr>
        <w:pStyle w:val="BodyText1"/>
        <w:spacing w:line="360" w:lineRule="auto"/>
        <w:ind w:firstLine="720"/>
        <w:jc w:val="both"/>
        <w:rPr>
          <w:rFonts w:asciiTheme="minorHAnsi" w:hAnsiTheme="minorHAnsi" w:eastAsiaTheme="minorEastAsia" w:cstheme="minorBidi"/>
        </w:rPr>
      </w:pPr>
      <w:r w:rsidRPr="2E382689">
        <w:rPr>
          <w:rFonts w:asciiTheme="minorHAnsi" w:hAnsiTheme="minorHAnsi" w:eastAsiaTheme="minorEastAsia" w:cstheme="minorBidi"/>
        </w:rPr>
        <w:t>P</w:t>
      </w:r>
      <w:r w:rsidRPr="2E382689" w:rsidR="3B9C1CC0">
        <w:rPr>
          <w:rFonts w:asciiTheme="minorHAnsi" w:hAnsiTheme="minorHAnsi" w:eastAsiaTheme="minorEastAsia" w:cstheme="minorBidi"/>
        </w:rPr>
        <w:t>ortanto</w:t>
      </w:r>
      <w:r w:rsidRPr="2E382689">
        <w:rPr>
          <w:rFonts w:asciiTheme="minorHAnsi" w:hAnsiTheme="minorHAnsi" w:eastAsiaTheme="minorEastAsia" w:cstheme="minorBidi"/>
        </w:rPr>
        <w:t xml:space="preserve">, </w:t>
      </w:r>
      <w:r w:rsidRPr="2E382689" w:rsidR="1B99A3C3">
        <w:rPr>
          <w:rFonts w:asciiTheme="minorHAnsi" w:hAnsiTheme="minorHAnsi" w:eastAsiaTheme="minorEastAsia" w:cstheme="minorBidi"/>
        </w:rPr>
        <w:t>fomos</w:t>
      </w:r>
      <w:r w:rsidRPr="2E382689">
        <w:rPr>
          <w:rFonts w:asciiTheme="minorHAnsi" w:hAnsiTheme="minorHAnsi" w:eastAsiaTheme="minorEastAsia" w:cstheme="minorBidi"/>
        </w:rPr>
        <w:t xml:space="preserve"> capazes de </w:t>
      </w:r>
      <w:r w:rsidRPr="2E382689" w:rsidR="1B99A3C3">
        <w:rPr>
          <w:rFonts w:asciiTheme="minorHAnsi" w:hAnsiTheme="minorHAnsi" w:eastAsiaTheme="minorEastAsia" w:cstheme="minorBidi"/>
        </w:rPr>
        <w:t>realizar a an</w:t>
      </w:r>
      <w:r w:rsidRPr="2E382689" w:rsidR="3FCA0683">
        <w:rPr>
          <w:rFonts w:asciiTheme="minorHAnsi" w:hAnsiTheme="minorHAnsi" w:eastAsiaTheme="minorEastAsia" w:cstheme="minorBidi"/>
        </w:rPr>
        <w:t>á</w:t>
      </w:r>
      <w:r w:rsidRPr="2E382689" w:rsidR="1B99A3C3">
        <w:rPr>
          <w:rFonts w:asciiTheme="minorHAnsi" w:hAnsiTheme="minorHAnsi" w:eastAsiaTheme="minorEastAsia" w:cstheme="minorBidi"/>
        </w:rPr>
        <w:t>lise</w:t>
      </w:r>
      <w:r w:rsidRPr="2E382689">
        <w:rPr>
          <w:rFonts w:asciiTheme="minorHAnsi" w:hAnsiTheme="minorHAnsi" w:eastAsiaTheme="minorEastAsia" w:cstheme="minorBidi"/>
        </w:rPr>
        <w:t xml:space="preserve"> da </w:t>
      </w:r>
      <w:r w:rsidRPr="2E382689" w:rsidR="1B99A3C3">
        <w:rPr>
          <w:rFonts w:asciiTheme="minorHAnsi" w:hAnsiTheme="minorHAnsi" w:eastAsiaTheme="minorEastAsia" w:cstheme="minorBidi"/>
        </w:rPr>
        <w:t xml:space="preserve">cultura </w:t>
      </w:r>
      <w:r w:rsidRPr="2E382689" w:rsidR="23617140">
        <w:rPr>
          <w:rFonts w:asciiTheme="minorHAnsi" w:hAnsiTheme="minorHAnsi" w:eastAsiaTheme="minorEastAsia" w:cstheme="minorBidi"/>
        </w:rPr>
        <w:t xml:space="preserve">organizacional </w:t>
      </w:r>
      <w:r w:rsidRPr="2E382689" w:rsidR="1B99A3C3">
        <w:rPr>
          <w:rFonts w:asciiTheme="minorHAnsi" w:hAnsiTheme="minorHAnsi" w:eastAsiaTheme="minorEastAsia" w:cstheme="minorBidi"/>
        </w:rPr>
        <w:t xml:space="preserve">da </w:t>
      </w:r>
      <w:r w:rsidRPr="2E382689">
        <w:rPr>
          <w:rFonts w:asciiTheme="minorHAnsi" w:hAnsiTheme="minorHAnsi" w:eastAsiaTheme="minorEastAsia" w:cstheme="minorBidi"/>
        </w:rPr>
        <w:t>empresa DevScope,</w:t>
      </w:r>
      <w:r w:rsidRPr="2E382689" w:rsidR="1A168EFA">
        <w:rPr>
          <w:rFonts w:asciiTheme="minorHAnsi" w:hAnsiTheme="minorHAnsi" w:eastAsiaTheme="minorEastAsia" w:cstheme="minorBidi"/>
        </w:rPr>
        <w:t xml:space="preserve"> </w:t>
      </w:r>
      <w:r w:rsidRPr="2E382689">
        <w:rPr>
          <w:rFonts w:asciiTheme="minorHAnsi" w:hAnsiTheme="minorHAnsi" w:eastAsiaTheme="minorEastAsia" w:cstheme="minorBidi"/>
        </w:rPr>
        <w:t>usando o modelo OCAI</w:t>
      </w:r>
      <w:r w:rsidRPr="2E382689" w:rsidR="48720EB6">
        <w:rPr>
          <w:rFonts w:asciiTheme="minorHAnsi" w:hAnsiTheme="minorHAnsi" w:eastAsiaTheme="minorEastAsia" w:cstheme="minorBidi"/>
        </w:rPr>
        <w:t>.</w:t>
      </w:r>
    </w:p>
    <w:p w:rsidR="61B5942C" w:rsidP="61B5942C" w:rsidRDefault="61B5942C" w14:paraId="11C0355F" w14:textId="26ABB0AA">
      <w:pPr>
        <w:pStyle w:val="BodyText1"/>
        <w:jc w:val="both"/>
        <w:rPr>
          <w:rFonts w:asciiTheme="minorHAnsi" w:hAnsiTheme="minorHAnsi" w:eastAsiaTheme="minorEastAsia" w:cstheme="minorBidi"/>
        </w:rPr>
      </w:pPr>
    </w:p>
    <w:p w:rsidR="61B5942C" w:rsidP="61B5942C" w:rsidRDefault="61B5942C" w14:paraId="38C16505" w14:textId="26ABB0AA">
      <w:pPr>
        <w:pStyle w:val="BodyText1"/>
        <w:jc w:val="both"/>
        <w:rPr>
          <w:rFonts w:asciiTheme="minorHAnsi" w:hAnsiTheme="minorHAnsi" w:eastAsiaTheme="minorEastAsia" w:cstheme="minorBidi"/>
        </w:rPr>
      </w:pPr>
    </w:p>
    <w:p w:rsidRPr="00812700" w:rsidR="00964655" w:rsidP="01FD3F50" w:rsidRDefault="00964655" w14:paraId="63B08691" w14:textId="262299DF">
      <w:pPr>
        <w:pStyle w:val="Heading1"/>
        <w:spacing w:line="360" w:lineRule="auto"/>
        <w:jc w:val="left"/>
        <w:rPr>
          <w:rFonts w:asciiTheme="minorHAnsi" w:hAnsiTheme="minorHAnsi" w:eastAsiaTheme="minorEastAsia" w:cstheme="minorBidi"/>
          <w:b/>
          <w:bCs/>
          <w:sz w:val="28"/>
          <w:szCs w:val="28"/>
        </w:rPr>
      </w:pPr>
      <w:r w:rsidRPr="4C4CA998">
        <w:rPr>
          <w:rFonts w:asciiTheme="minorHAnsi" w:hAnsiTheme="minorHAnsi" w:eastAsiaTheme="minorEastAsia" w:cstheme="minorBidi"/>
        </w:rPr>
        <w:br w:type="page"/>
      </w:r>
      <w:bookmarkStart w:name="_Toc444940591" w:id="26"/>
      <w:r w:rsidRPr="4C4CA998" w:rsidR="00E16B5D">
        <w:rPr>
          <w:rFonts w:asciiTheme="minorHAnsi" w:hAnsiTheme="minorHAnsi" w:eastAsiaTheme="minorEastAsia" w:cstheme="minorBidi"/>
          <w:b/>
          <w:bCs/>
          <w:sz w:val="28"/>
          <w:szCs w:val="28"/>
        </w:rPr>
        <w:t>Referências</w:t>
      </w:r>
      <w:bookmarkEnd w:id="26"/>
    </w:p>
    <w:p w:rsidR="00964655" w:rsidP="01FD3F50" w:rsidRDefault="00964655" w14:paraId="0627674F" w14:textId="77777777">
      <w:pPr>
        <w:spacing w:line="360" w:lineRule="auto"/>
        <w:jc w:val="both"/>
        <w:rPr>
          <w:rFonts w:asciiTheme="minorHAnsi" w:hAnsiTheme="minorHAnsi" w:eastAsiaTheme="minorEastAsia" w:cstheme="minorBidi"/>
        </w:rPr>
      </w:pPr>
    </w:p>
    <w:p w:rsidRPr="00F3752D" w:rsidR="001F5F0C" w:rsidP="01FD3F50" w:rsidRDefault="00D41C60" w14:paraId="5C4C52D4" w14:textId="455AF196">
      <w:pPr>
        <w:spacing w:line="360" w:lineRule="auto"/>
        <w:jc w:val="both"/>
        <w:rPr>
          <w:rFonts w:asciiTheme="minorHAnsi" w:hAnsiTheme="minorHAnsi" w:eastAsiaTheme="minorEastAsia" w:cstheme="minorBidi"/>
          <w:color w:val="333333"/>
          <w:shd w:val="clear" w:color="auto" w:fill="FFFFFF"/>
          <w:lang w:val="en-GB"/>
        </w:rPr>
      </w:pPr>
      <w:r w:rsidRPr="4C4CA998">
        <w:rPr>
          <w:rFonts w:asciiTheme="minorHAnsi" w:hAnsiTheme="minorHAnsi" w:eastAsiaTheme="minorEastAsia" w:cstheme="minorBidi"/>
          <w:color w:val="333333"/>
          <w:shd w:val="clear" w:color="auto" w:fill="FFFFFF"/>
        </w:rPr>
        <w:t xml:space="preserve">Closs, D. (2019, June 17). Cultura Organizacional: Tudo o que Você Precisa Saber. </w:t>
      </w:r>
      <w:r w:rsidRPr="4C4CA998">
        <w:rPr>
          <w:rFonts w:asciiTheme="minorHAnsi" w:hAnsiTheme="minorHAnsi" w:eastAsiaTheme="minorEastAsia" w:cstheme="minorBidi"/>
          <w:color w:val="333333"/>
          <w:shd w:val="clear" w:color="auto" w:fill="FFFFFF"/>
          <w:lang w:val="en-US"/>
        </w:rPr>
        <w:t xml:space="preserve">Retrieved March 21, 2020, from </w:t>
      </w:r>
      <w:hyperlink w:history="1" w:anchor="caracteristicas" r:id="rId26">
        <w:r w:rsidRPr="4C4CA998" w:rsidR="00C57802">
          <w:rPr>
            <w:rStyle w:val="Hyperlink"/>
            <w:rFonts w:asciiTheme="minorHAnsi" w:hAnsiTheme="minorHAnsi" w:eastAsiaTheme="minorEastAsia" w:cstheme="minorBidi"/>
            <w:shd w:val="clear" w:color="auto" w:fill="FFFFFF"/>
            <w:lang w:val="en-US"/>
          </w:rPr>
          <w:t>https://endomarketing.tv/cultura-organizacional/#caracteristicas</w:t>
        </w:r>
      </w:hyperlink>
    </w:p>
    <w:p w:rsidRPr="00C57802" w:rsidR="00C57802" w:rsidP="01FD3F50" w:rsidRDefault="00C57802" w14:paraId="3D107BAE" w14:textId="05AEF7D4">
      <w:pPr>
        <w:spacing w:line="360" w:lineRule="auto"/>
        <w:jc w:val="both"/>
        <w:rPr>
          <w:rFonts w:asciiTheme="minorHAnsi" w:hAnsiTheme="minorHAnsi" w:eastAsiaTheme="minorEastAsia" w:cstheme="minorBidi"/>
          <w:color w:val="333333"/>
          <w:shd w:val="clear" w:color="auto" w:fill="FFFFFF"/>
          <w:lang w:val="en-US"/>
        </w:rPr>
      </w:pPr>
    </w:p>
    <w:p w:rsidRPr="00C57802" w:rsidR="00C57802" w:rsidP="01FD3F50" w:rsidRDefault="00C57802" w14:paraId="440C9397" w14:textId="0924FD01">
      <w:pPr>
        <w:spacing w:line="360" w:lineRule="auto"/>
        <w:jc w:val="both"/>
        <w:rPr>
          <w:rFonts w:asciiTheme="minorHAnsi" w:hAnsiTheme="minorHAnsi" w:eastAsiaTheme="minorEastAsia" w:cstheme="minorBidi"/>
          <w:lang w:val="en-US"/>
        </w:rPr>
      </w:pPr>
      <w:r w:rsidRPr="4C4CA998">
        <w:rPr>
          <w:rFonts w:asciiTheme="minorHAnsi" w:hAnsiTheme="minorHAnsi" w:eastAsiaTheme="minorEastAsia" w:cstheme="minorBidi"/>
          <w:color w:val="333333"/>
          <w:shd w:val="clear" w:color="auto" w:fill="FFFFFF"/>
          <w:lang w:val="en-US"/>
        </w:rPr>
        <w:t>About the Organizational Culture Assessment Instrument (OCAI). (n.d.). Retrieved March 10, 2020, from https://www.ocai-online.com/about-the-Organizational-Culture-Assessment-Instrument-OCAI</w:t>
      </w:r>
    </w:p>
    <w:p w:rsidRPr="002F2A16" w:rsidR="001F5F0C" w:rsidP="01FD3F50" w:rsidRDefault="001F5F0C" w14:paraId="77127BBC" w14:textId="77777777">
      <w:pPr>
        <w:spacing w:line="360" w:lineRule="auto"/>
        <w:jc w:val="both"/>
        <w:rPr>
          <w:lang w:val="en-US"/>
        </w:rPr>
      </w:pPr>
    </w:p>
    <w:p w:rsidRPr="002F2A16" w:rsidR="003B263F" w:rsidP="40D815F0" w:rsidRDefault="00445BE2" w14:paraId="1B21CAA5" w14:textId="03A9DF7C">
      <w:pPr>
        <w:pStyle w:val="Heading1"/>
        <w:spacing w:line="360" w:lineRule="auto"/>
        <w:jc w:val="left"/>
        <w:rPr>
          <w:rFonts w:eastAsia="Arial Narrow"/>
          <w:lang w:val="en-US"/>
        </w:rPr>
      </w:pPr>
    </w:p>
    <w:sectPr w:rsidRPr="002F2A16" w:rsidR="00445BE2" w:rsidSect="00386789">
      <w:headerReference w:type="default" r:id="rId28"/>
      <w:pgSz w:w="12240" w:h="15840" w:orient="portrait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H(" w:author="Hugo Sousa (1170610)" w:date="2020-03-22T16:58:00Z" w:id="10">
    <w:p w:rsidR="4C4CA998" w:rsidRDefault="4C4CA998" w14:paraId="3BB52896" w14:textId="65617339">
      <w:pPr>
        <w:pStyle w:val="CommentText"/>
      </w:pPr>
      <w:r>
        <w:fldChar w:fldCharType="begin"/>
      </w:r>
      <w:r>
        <w:instrText xml:space="preserve"> HYPERLINK "mailto:1171397@isep.ipp.pt"</w:instrText>
      </w:r>
      <w:bookmarkStart w:name="_@_6AA37D5F1015448EA1C14700B3398EEDZ" w:id="11"/>
      <w:r>
        <w:fldChar w:fldCharType="separate"/>
      </w:r>
      <w:bookmarkEnd w:id="11"/>
      <w:r w:rsidRPr="4C4CA998">
        <w:rPr>
          <w:rStyle w:val="Mention"/>
          <w:noProof/>
        </w:rPr>
        <w:t>@Rúben Rodrigo (1171397)</w:t>
      </w:r>
      <w:r>
        <w:fldChar w:fldCharType="end"/>
      </w:r>
      <w:r>
        <w:t xml:space="preserve"> frase muito informal que pode ser descartada, concordas?</w:t>
      </w:r>
      <w:r>
        <w:rPr>
          <w:rStyle w:val="CommentReference"/>
        </w:rPr>
        <w:annotationRef/>
      </w:r>
    </w:p>
    <w:p w:rsidR="4C4CA998" w:rsidRDefault="4C4CA998" w14:paraId="0B8C3855" w14:textId="22D830BB">
      <w:pPr>
        <w:pStyle w:val="CommentText"/>
      </w:pPr>
      <w:r>
        <w:t xml:space="preserve"> </w:t>
      </w:r>
    </w:p>
  </w:comment>
  <w:comment w:initials="A(" w:author="Alexandra Leite (1170541)" w:date="2020-03-22T16:59:00Z" w:id="12">
    <w:p w:rsidR="4C4CA998" w:rsidP="40D815F0" w:rsidRDefault="4C4CA998" w14:paraId="505359A5" w14:textId="28DDBE11">
      <w:pPr>
        <w:pStyle w:val="CommentText"/>
      </w:pPr>
      <w:r w:rsidR="40D815F0">
        <w:rPr/>
        <w:t>Separar em varios paragrafos</w:t>
      </w:r>
      <w:r>
        <w:rPr>
          <w:rStyle w:val="CommentReference"/>
        </w:rPr>
        <w:annotationRef/>
      </w:r>
    </w:p>
    <w:p w:rsidR="4C4CA998" w:rsidP="40D815F0" w:rsidRDefault="4C4CA998" w14:paraId="0649BE08" w14:textId="4CBCF639">
      <w:pPr>
        <w:pStyle w:val="CommentText"/>
      </w:pPr>
    </w:p>
  </w:comment>
  <w:comment w:initials="A(" w:author="Alexandra Leite (1170541)" w:date="2020-03-22T16:59:00Z" w:id="13">
    <w:p w:rsidR="4C4CA998" w:rsidRDefault="4C4CA998" w14:paraId="1E6B8972" w14:textId="3476FFA4">
      <w:pPr>
        <w:pStyle w:val="CommentText"/>
      </w:pPr>
      <w:r>
        <w:t>DIVIDE</w:t>
      </w:r>
      <w:r>
        <w:rPr>
          <w:rStyle w:val="CommentReference"/>
        </w:rPr>
        <w:annotationRef/>
      </w:r>
    </w:p>
    <w:p w:rsidR="4C4CA998" w:rsidRDefault="4C4CA998" w14:paraId="781BB78C" w14:textId="3A524DED">
      <w:pPr>
        <w:pStyle w:val="CommentText"/>
      </w:pPr>
    </w:p>
  </w:comment>
  <w:comment w:initials="H(" w:author="Hugo Sousa (1170610)" w:date="2020-03-21T15:36:00Z" w:id="14">
    <w:p w:rsidR="1DEADE36" w:rsidRDefault="1DEADE36" w14:paraId="0FC3500C" w14:textId="746D2A6C">
      <w:r>
        <w:rPr>
          <w:color w:val="2B579A"/>
          <w:shd w:val="clear" w:color="auto" w:fill="E6E6E6"/>
        </w:rPr>
        <w:fldChar w:fldCharType="begin"/>
      </w:r>
      <w:r>
        <w:instrText xml:space="preserve"> HYPERLINK "mailto:1171397@isep.ipp.pt"</w:instrText>
      </w:r>
      <w:bookmarkStart w:name="_@_D64FD32DA0D04FC9B7DA3F4B69F7610DZ" w:id="15"/>
      <w:r>
        <w:rPr>
          <w:color w:val="2B579A"/>
          <w:shd w:val="clear" w:color="auto" w:fill="E6E6E6"/>
        </w:rPr>
        <w:fldChar w:fldCharType="separate"/>
      </w:r>
      <w:bookmarkEnd w:id="15"/>
      <w:r w:rsidRPr="1DEADE36">
        <w:rPr>
          <w:rStyle w:val="Mention"/>
          <w:noProof/>
        </w:rPr>
        <w:t>@Rúben Rodrigo (1171397)</w:t>
      </w:r>
      <w:r>
        <w:rPr>
          <w:color w:val="2B579A"/>
          <w:shd w:val="clear" w:color="auto" w:fill="E6E6E6"/>
        </w:rPr>
        <w:fldChar w:fldCharType="end"/>
      </w:r>
      <w:r>
        <w:t xml:space="preserve"> Precisa de ser formatado</w:t>
      </w:r>
      <w:r>
        <w:annotationRef/>
      </w:r>
    </w:p>
  </w:comment>
  <w:comment w:initials="H(" w:author="Hugo Sousa (1170610)" w:date="2020-03-21T15:37:00Z" w:id="16">
    <w:p w:rsidR="79090764" w:rsidRDefault="79090764" w14:paraId="1587FB92" w14:textId="507962BB">
      <w:pPr>
        <w:pStyle w:val="CommentText"/>
      </w:pPr>
      <w:r>
        <w:fldChar w:fldCharType="begin"/>
      </w:r>
      <w:r>
        <w:instrText xml:space="preserve"> HYPERLINK "mailto:1170700@isep.ipp.pt"</w:instrText>
      </w:r>
      <w:bookmarkStart w:name="_@_5B222451479F4E85A2898A50D6D36BBFZ" w:id="18"/>
      <w:r>
        <w:fldChar w:fldCharType="separate"/>
      </w:r>
      <w:bookmarkEnd w:id="18"/>
      <w:r w:rsidRPr="79090764">
        <w:rPr>
          <w:rStyle w:val="Mention"/>
          <w:noProof/>
        </w:rPr>
        <w:t>@Gonçalo Teixeira (1170700)</w:t>
      </w:r>
      <w:r>
        <w:fldChar w:fldCharType="end"/>
      </w:r>
      <w:r>
        <w:t xml:space="preserve">  adiciona as como foi feito e como foi um questionario anonimo para a empresa toda e nao de um certo departamento</w:t>
      </w:r>
      <w:r>
        <w:rPr>
          <w:rStyle w:val="CommentReference"/>
        </w:rPr>
        <w:annotationRef/>
      </w:r>
    </w:p>
  </w:comment>
  <w:comment w:initials="H(" w:author="Hugo Sousa (1170610)" w:date="2020-03-24T08:15:22" w:id="555961376">
    <w:p w:rsidR="40D815F0" w:rsidRDefault="40D815F0" w14:paraId="2A2C2939" w14:textId="1F6EBA2F">
      <w:pPr>
        <w:pStyle w:val="CommentText"/>
      </w:pPr>
      <w:r w:rsidR="40D815F0">
        <w:rPr/>
        <w:t>O que colocar?</w:t>
      </w:r>
      <w:r>
        <w:rPr>
          <w:rStyle w:val="CommentReference"/>
        </w:rPr>
        <w:annotationRef/>
      </w:r>
    </w:p>
  </w:comment>
  <w:comment w:initials="H(" w:author="Hugo Sousa (1170610)" w:date="2020-03-24T08:15:41" w:id="1900632210">
    <w:p w:rsidR="40D815F0" w:rsidRDefault="40D815F0" w14:paraId="7066846C" w14:textId="57F24BF9">
      <w:pPr>
        <w:pStyle w:val="CommentText"/>
      </w:pPr>
      <w:r w:rsidR="40D815F0">
        <w:rPr/>
        <w:t>O que colocar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B8C3855"/>
  <w15:commentEx w15:done="0" w15:paraId="0649BE08"/>
  <w15:commentEx w15:done="0" w15:paraId="781BB78C"/>
  <w15:commentEx w15:done="1" w15:paraId="0FC3500C"/>
  <w15:commentEx w15:done="0" w15:paraId="1587FB92"/>
  <w15:commentEx w15:done="0" w15:paraId="2A2C2939"/>
  <w15:commentEx w15:done="0" w15:paraId="7066846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DB23CE4" w16cex:dateUtc="2020-03-22T16:58:00Z"/>
  <w16cex:commentExtensible w16cex:durableId="2B6480E7" w16cex:dateUtc="2020-03-22T16:59:00Z"/>
  <w16cex:commentExtensible w16cex:durableId="206A4B6B" w16cex:dateUtc="2020-03-22T16:59:00Z"/>
  <w16cex:commentExtensible w16cex:durableId="06E71F69" w16cex:dateUtc="2020-03-21T15:36:00Z"/>
  <w16cex:commentExtensible w16cex:durableId="67815FC3" w16cex:dateUtc="2020-03-21T15:37:00Z"/>
  <w16cex:commentExtensible w16cex:durableId="5D4901A8" w16cex:dateUtc="2020-03-24T08:15:22.915Z"/>
  <w16cex:commentExtensible w16cex:durableId="17E4B105" w16cex:dateUtc="2020-03-24T08:15:41.13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B8C3855" w16cid:durableId="3DB23CE4"/>
  <w16cid:commentId w16cid:paraId="0649BE08" w16cid:durableId="2B6480E7"/>
  <w16cid:commentId w16cid:paraId="781BB78C" w16cid:durableId="206A4B6B"/>
  <w16cid:commentId w16cid:paraId="0FC3500C" w16cid:durableId="06E71F69"/>
  <w16cid:commentId w16cid:paraId="1587FB92" w16cid:durableId="67815FC3"/>
  <w16cid:commentId w16cid:paraId="2A2C2939" w16cid:durableId="5D4901A8"/>
  <w16cid:commentId w16cid:paraId="7066846C" w16cid:durableId="17E4B10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639F" w:rsidRDefault="0082639F" w14:paraId="7FC40F55" w14:textId="77777777">
      <w:r>
        <w:separator/>
      </w:r>
    </w:p>
  </w:endnote>
  <w:endnote w:type="continuationSeparator" w:id="0">
    <w:p w:rsidR="0082639F" w:rsidRDefault="0082639F" w14:paraId="04E239BE" w14:textId="77777777">
      <w:r>
        <w:continuationSeparator/>
      </w:r>
    </w:p>
  </w:endnote>
  <w:endnote w:type="continuationNotice" w:id="1">
    <w:p w:rsidR="0082639F" w:rsidRDefault="0082639F" w14:paraId="78C0811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panose1 w:val="000000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Pr="001F5F0C" w:rsidR="003B263F" w:rsidTr="00386789" w14:paraId="0CFE232B" w14:textId="77777777">
      <w:tc>
        <w:tcPr>
          <w:tcW w:w="4500" w:type="pct"/>
          <w:tcBorders>
            <w:top w:val="single" w:color="000000" w:sz="4" w:space="0"/>
          </w:tcBorders>
        </w:tcPr>
        <w:p w:rsidRPr="001F5F0C" w:rsidR="003B263F" w:rsidP="003B263F" w:rsidRDefault="003B263F" w14:paraId="4E9A7F1E" w14:textId="77777777">
          <w:pPr>
            <w:pStyle w:val="Footer"/>
            <w:jc w:val="right"/>
            <w:rPr>
              <w:rFonts w:ascii="Calibri" w:hAnsi="Calibri"/>
              <w:sz w:val="20"/>
              <w:szCs w:val="20"/>
            </w:rPr>
          </w:pPr>
          <w:r w:rsidRPr="001F5F0C">
            <w:rPr>
              <w:rFonts w:ascii="Calibri" w:hAnsi="Calibri"/>
              <w:sz w:val="20"/>
              <w:szCs w:val="20"/>
            </w:rPr>
            <w:t xml:space="preserve">Relatório XPTO | </w:t>
          </w:r>
        </w:p>
      </w:tc>
      <w:tc>
        <w:tcPr>
          <w:tcW w:w="500" w:type="pct"/>
          <w:tcBorders>
            <w:top w:val="single" w:color="C0504D" w:sz="4" w:space="0"/>
          </w:tcBorders>
          <w:shd w:val="clear" w:color="auto" w:fill="C2794C"/>
        </w:tcPr>
        <w:p w:rsidRPr="001F5F0C" w:rsidR="003B263F" w:rsidP="003B263F" w:rsidRDefault="003B263F" w14:paraId="180B851B" w14:textId="77777777">
          <w:pPr>
            <w:pStyle w:val="Header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color w:val="2B579A"/>
              <w:sz w:val="20"/>
              <w:szCs w:val="20"/>
              <w:shd w:val="clear" w:color="auto" w:fill="E6E6E6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color w:val="2B579A"/>
              <w:sz w:val="20"/>
              <w:szCs w:val="20"/>
              <w:shd w:val="clear" w:color="auto" w:fill="E6E6E6"/>
            </w:rPr>
            <w:fldChar w:fldCharType="separate"/>
          </w:r>
          <w:r w:rsidRPr="00266898" w:rsidR="00266898">
            <w:rPr>
              <w:rFonts w:ascii="Calibri" w:hAnsi="Calibri"/>
              <w:b/>
              <w:noProof/>
              <w:color w:val="FFFFFF"/>
              <w:sz w:val="20"/>
              <w:szCs w:val="20"/>
            </w:rPr>
            <w:t>III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  <w:shd w:val="clear" w:color="auto" w:fill="E6E6E6"/>
            </w:rPr>
            <w:fldChar w:fldCharType="end"/>
          </w:r>
        </w:p>
      </w:tc>
    </w:tr>
  </w:tbl>
  <w:p w:rsidRPr="001F5F0C" w:rsidR="003B263F" w:rsidRDefault="003B263F" w14:paraId="0C97F19B" w14:textId="7777777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639F" w:rsidRDefault="0082639F" w14:paraId="2497B478" w14:textId="77777777">
      <w:r>
        <w:separator/>
      </w:r>
    </w:p>
  </w:footnote>
  <w:footnote w:type="continuationSeparator" w:id="0">
    <w:p w:rsidR="0082639F" w:rsidRDefault="0082639F" w14:paraId="0E0F1E99" w14:textId="77777777">
      <w:r>
        <w:continuationSeparator/>
      </w:r>
    </w:p>
  </w:footnote>
  <w:footnote w:type="continuationNotice" w:id="1">
    <w:p w:rsidR="0082639F" w:rsidRDefault="0082639F" w14:paraId="5583A0C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9378A8" w:rsidTr="759378A8" w14:paraId="38A7258E" w14:textId="77777777">
      <w:tc>
        <w:tcPr>
          <w:tcW w:w="3120" w:type="dxa"/>
        </w:tcPr>
        <w:p w:rsidR="759378A8" w:rsidP="759378A8" w:rsidRDefault="759378A8" w14:paraId="58ECA02A" w14:textId="6A104D02">
          <w:pPr>
            <w:pStyle w:val="Header"/>
            <w:ind w:left="-115"/>
          </w:pPr>
        </w:p>
      </w:tc>
      <w:tc>
        <w:tcPr>
          <w:tcW w:w="3120" w:type="dxa"/>
        </w:tcPr>
        <w:p w:rsidR="759378A8" w:rsidP="759378A8" w:rsidRDefault="759378A8" w14:paraId="5A9C459C" w14:textId="2E98D7AF">
          <w:pPr>
            <w:pStyle w:val="Header"/>
            <w:jc w:val="center"/>
          </w:pPr>
        </w:p>
      </w:tc>
      <w:tc>
        <w:tcPr>
          <w:tcW w:w="3120" w:type="dxa"/>
        </w:tcPr>
        <w:p w:rsidR="759378A8" w:rsidP="759378A8" w:rsidRDefault="759378A8" w14:paraId="4ED3D63E" w14:textId="39998C44">
          <w:pPr>
            <w:pStyle w:val="Header"/>
            <w:ind w:right="-115"/>
            <w:jc w:val="right"/>
          </w:pPr>
        </w:p>
      </w:tc>
    </w:tr>
  </w:tbl>
  <w:p w:rsidR="00405818" w:rsidRDefault="00405818" w14:paraId="429253ED" w14:textId="482BB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9378A8" w:rsidTr="759378A8" w14:paraId="6DD0717E" w14:textId="77777777">
      <w:tc>
        <w:tcPr>
          <w:tcW w:w="3120" w:type="dxa"/>
        </w:tcPr>
        <w:p w:rsidR="759378A8" w:rsidP="759378A8" w:rsidRDefault="759378A8" w14:paraId="13A8C742" w14:textId="5FAC1404">
          <w:pPr>
            <w:pStyle w:val="Header"/>
            <w:ind w:left="-115"/>
          </w:pPr>
        </w:p>
      </w:tc>
      <w:tc>
        <w:tcPr>
          <w:tcW w:w="3120" w:type="dxa"/>
        </w:tcPr>
        <w:p w:rsidR="759378A8" w:rsidP="759378A8" w:rsidRDefault="759378A8" w14:paraId="119511A5" w14:textId="0FAC2A88">
          <w:pPr>
            <w:pStyle w:val="Header"/>
            <w:jc w:val="center"/>
          </w:pPr>
        </w:p>
      </w:tc>
      <w:tc>
        <w:tcPr>
          <w:tcW w:w="3120" w:type="dxa"/>
        </w:tcPr>
        <w:p w:rsidR="759378A8" w:rsidP="759378A8" w:rsidRDefault="759378A8" w14:paraId="7EADF8E3" w14:textId="63666993">
          <w:pPr>
            <w:pStyle w:val="Header"/>
            <w:ind w:right="-115"/>
            <w:jc w:val="right"/>
          </w:pPr>
        </w:p>
      </w:tc>
    </w:tr>
  </w:tbl>
  <w:p w:rsidR="00405818" w:rsidRDefault="00405818" w14:paraId="06AE195C" w14:textId="4FAD7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7184"/>
    <w:multiLevelType w:val="multilevel"/>
    <w:tmpl w:val="672435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C696468"/>
    <w:multiLevelType w:val="hybridMultilevel"/>
    <w:tmpl w:val="FFFFFFFF"/>
    <w:lvl w:ilvl="0" w:tplc="48EE51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90F0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5E95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4806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2276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DE83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3018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68F1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48E6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820DF0"/>
    <w:multiLevelType w:val="hybridMultilevel"/>
    <w:tmpl w:val="8C16ACF8"/>
    <w:lvl w:ilvl="0" w:tplc="28E4187C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111BEA"/>
    <w:multiLevelType w:val="hybridMultilevel"/>
    <w:tmpl w:val="30CA0606"/>
    <w:lvl w:ilvl="0" w:tplc="0840C600">
      <w:start w:val="1"/>
      <w:numFmt w:val="bullet"/>
      <w:lvlText w:val="-"/>
      <w:lvlJc w:val="left"/>
      <w:pPr>
        <w:ind w:left="1440" w:hanging="360"/>
      </w:pPr>
      <w:rPr>
        <w:rFonts w:hint="default" w:ascii="Estrangelo Edessa" w:hAnsi="Estrangelo Edessa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7541B22"/>
    <w:multiLevelType w:val="multilevel"/>
    <w:tmpl w:val="BA2E0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5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87791A"/>
    <w:multiLevelType w:val="multilevel"/>
    <w:tmpl w:val="4E72DF3E"/>
    <w:lvl w:ilvl="0">
      <w:start w:val="1"/>
      <w:numFmt w:val="lowerLetter"/>
      <w:lvlText w:val="%1)"/>
      <w:lvlJc w:val="left"/>
      <w:pPr>
        <w:ind w:left="1080" w:firstLine="720"/>
      </w:pPr>
      <w:rPr>
        <w:rFonts w:ascii="Cambria" w:hAnsi="Cambria" w:eastAsia="Cambria" w:cs="Cambria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ugo Sousa (1170610)">
    <w15:presenceInfo w15:providerId="AD" w15:userId="S::1170610@isep.ipp.pt::9b337f4b-0765-4510-a858-a4560e09669e"/>
  </w15:person>
  <w15:person w15:author="Alexandra Leite (1170541)">
    <w15:presenceInfo w15:providerId="AD" w15:userId="S::1170541@isep.ipp.pt::f5640e6b-3ca9-4763-a3b9-a87a7448a271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8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11"/>
    <w:rsid w:val="00004684"/>
    <w:rsid w:val="00013AA2"/>
    <w:rsid w:val="00032DE8"/>
    <w:rsid w:val="00042885"/>
    <w:rsid w:val="00051126"/>
    <w:rsid w:val="0005512A"/>
    <w:rsid w:val="0005662D"/>
    <w:rsid w:val="00056A27"/>
    <w:rsid w:val="00060F0C"/>
    <w:rsid w:val="000750D1"/>
    <w:rsid w:val="00087AE1"/>
    <w:rsid w:val="00095315"/>
    <w:rsid w:val="000A014C"/>
    <w:rsid w:val="000A20BB"/>
    <w:rsid w:val="000A6A14"/>
    <w:rsid w:val="000A77AF"/>
    <w:rsid w:val="000B6840"/>
    <w:rsid w:val="000C56A3"/>
    <w:rsid w:val="000D066A"/>
    <w:rsid w:val="000D4B42"/>
    <w:rsid w:val="000E1DD1"/>
    <w:rsid w:val="000E4D0E"/>
    <w:rsid w:val="000E55CE"/>
    <w:rsid w:val="00100F15"/>
    <w:rsid w:val="00121931"/>
    <w:rsid w:val="001315CA"/>
    <w:rsid w:val="00134A14"/>
    <w:rsid w:val="0013772A"/>
    <w:rsid w:val="00144853"/>
    <w:rsid w:val="001467AE"/>
    <w:rsid w:val="00147B42"/>
    <w:rsid w:val="00147E20"/>
    <w:rsid w:val="0014AC78"/>
    <w:rsid w:val="00151092"/>
    <w:rsid w:val="00160328"/>
    <w:rsid w:val="00161709"/>
    <w:rsid w:val="00167516"/>
    <w:rsid w:val="00182BF2"/>
    <w:rsid w:val="00184EEC"/>
    <w:rsid w:val="00187B7E"/>
    <w:rsid w:val="001908A7"/>
    <w:rsid w:val="001910D7"/>
    <w:rsid w:val="00191BC7"/>
    <w:rsid w:val="00195AC9"/>
    <w:rsid w:val="001970DA"/>
    <w:rsid w:val="001A267D"/>
    <w:rsid w:val="001D0678"/>
    <w:rsid w:val="001D09B5"/>
    <w:rsid w:val="001D0F95"/>
    <w:rsid w:val="001D3062"/>
    <w:rsid w:val="001D660D"/>
    <w:rsid w:val="001E1EE0"/>
    <w:rsid w:val="001E228C"/>
    <w:rsid w:val="001F3EAE"/>
    <w:rsid w:val="001F58E0"/>
    <w:rsid w:val="001F5F0C"/>
    <w:rsid w:val="002010AC"/>
    <w:rsid w:val="00210802"/>
    <w:rsid w:val="00211A23"/>
    <w:rsid w:val="00220C60"/>
    <w:rsid w:val="00224FB6"/>
    <w:rsid w:val="00225786"/>
    <w:rsid w:val="002313F5"/>
    <w:rsid w:val="00234A82"/>
    <w:rsid w:val="00237D63"/>
    <w:rsid w:val="0025233C"/>
    <w:rsid w:val="00257F0F"/>
    <w:rsid w:val="00262CF6"/>
    <w:rsid w:val="00263317"/>
    <w:rsid w:val="00266898"/>
    <w:rsid w:val="00283FCD"/>
    <w:rsid w:val="00284085"/>
    <w:rsid w:val="002920CD"/>
    <w:rsid w:val="00292FDE"/>
    <w:rsid w:val="00296FED"/>
    <w:rsid w:val="002A278E"/>
    <w:rsid w:val="002A494F"/>
    <w:rsid w:val="002B44E8"/>
    <w:rsid w:val="002C0612"/>
    <w:rsid w:val="002D49F5"/>
    <w:rsid w:val="002E2DB6"/>
    <w:rsid w:val="002E43F1"/>
    <w:rsid w:val="002E5BDD"/>
    <w:rsid w:val="002F2A16"/>
    <w:rsid w:val="002F6EF2"/>
    <w:rsid w:val="003014DB"/>
    <w:rsid w:val="00310D7B"/>
    <w:rsid w:val="0031109A"/>
    <w:rsid w:val="00321B1B"/>
    <w:rsid w:val="00323F51"/>
    <w:rsid w:val="00330E71"/>
    <w:rsid w:val="00332A21"/>
    <w:rsid w:val="00365252"/>
    <w:rsid w:val="00372EC7"/>
    <w:rsid w:val="00380271"/>
    <w:rsid w:val="00381AC7"/>
    <w:rsid w:val="0038301B"/>
    <w:rsid w:val="00386789"/>
    <w:rsid w:val="003934BC"/>
    <w:rsid w:val="003B263F"/>
    <w:rsid w:val="003B54ED"/>
    <w:rsid w:val="003C59C8"/>
    <w:rsid w:val="003C77C4"/>
    <w:rsid w:val="003D25E6"/>
    <w:rsid w:val="003D2F41"/>
    <w:rsid w:val="003E0D23"/>
    <w:rsid w:val="003F2B83"/>
    <w:rsid w:val="00403D05"/>
    <w:rsid w:val="00404A3D"/>
    <w:rsid w:val="00405818"/>
    <w:rsid w:val="0041186C"/>
    <w:rsid w:val="00417F33"/>
    <w:rsid w:val="004220B1"/>
    <w:rsid w:val="004253ED"/>
    <w:rsid w:val="004257E1"/>
    <w:rsid w:val="00425FC4"/>
    <w:rsid w:val="004279E4"/>
    <w:rsid w:val="004331D2"/>
    <w:rsid w:val="00436311"/>
    <w:rsid w:val="00445BE2"/>
    <w:rsid w:val="004534EE"/>
    <w:rsid w:val="0046256F"/>
    <w:rsid w:val="00462A16"/>
    <w:rsid w:val="00466C66"/>
    <w:rsid w:val="00467091"/>
    <w:rsid w:val="004811A9"/>
    <w:rsid w:val="00491A84"/>
    <w:rsid w:val="004A5601"/>
    <w:rsid w:val="004A6470"/>
    <w:rsid w:val="004A6F4A"/>
    <w:rsid w:val="004A7455"/>
    <w:rsid w:val="004B667E"/>
    <w:rsid w:val="004C2C11"/>
    <w:rsid w:val="004D776D"/>
    <w:rsid w:val="004E4485"/>
    <w:rsid w:val="004E4C1E"/>
    <w:rsid w:val="004E4CFA"/>
    <w:rsid w:val="004F03CB"/>
    <w:rsid w:val="005024BB"/>
    <w:rsid w:val="00504E31"/>
    <w:rsid w:val="00505AF1"/>
    <w:rsid w:val="0050618D"/>
    <w:rsid w:val="00514A44"/>
    <w:rsid w:val="005224C3"/>
    <w:rsid w:val="00522933"/>
    <w:rsid w:val="005232D0"/>
    <w:rsid w:val="00523818"/>
    <w:rsid w:val="005271F4"/>
    <w:rsid w:val="00536A2D"/>
    <w:rsid w:val="00536C3C"/>
    <w:rsid w:val="0055412E"/>
    <w:rsid w:val="00557072"/>
    <w:rsid w:val="00561779"/>
    <w:rsid w:val="00562242"/>
    <w:rsid w:val="0056298C"/>
    <w:rsid w:val="0056337A"/>
    <w:rsid w:val="00577B66"/>
    <w:rsid w:val="00582F0D"/>
    <w:rsid w:val="00582FB5"/>
    <w:rsid w:val="00586319"/>
    <w:rsid w:val="00594208"/>
    <w:rsid w:val="005A028E"/>
    <w:rsid w:val="005C4CA6"/>
    <w:rsid w:val="005C645E"/>
    <w:rsid w:val="005D0C31"/>
    <w:rsid w:val="005E11F8"/>
    <w:rsid w:val="005FD263"/>
    <w:rsid w:val="0060067E"/>
    <w:rsid w:val="006124A5"/>
    <w:rsid w:val="0062103A"/>
    <w:rsid w:val="00621589"/>
    <w:rsid w:val="0062EA40"/>
    <w:rsid w:val="00635C79"/>
    <w:rsid w:val="00655B3F"/>
    <w:rsid w:val="0065B230"/>
    <w:rsid w:val="00672FCE"/>
    <w:rsid w:val="00687CFF"/>
    <w:rsid w:val="006911CD"/>
    <w:rsid w:val="00693A3E"/>
    <w:rsid w:val="00694441"/>
    <w:rsid w:val="006956AF"/>
    <w:rsid w:val="006A154E"/>
    <w:rsid w:val="006A3823"/>
    <w:rsid w:val="006A3CA9"/>
    <w:rsid w:val="006A528F"/>
    <w:rsid w:val="006A7BD4"/>
    <w:rsid w:val="006B640E"/>
    <w:rsid w:val="006C0099"/>
    <w:rsid w:val="006C07C3"/>
    <w:rsid w:val="006D52E5"/>
    <w:rsid w:val="006E52B0"/>
    <w:rsid w:val="006F0FB9"/>
    <w:rsid w:val="006F6EE1"/>
    <w:rsid w:val="00704B63"/>
    <w:rsid w:val="007059C2"/>
    <w:rsid w:val="00712A8A"/>
    <w:rsid w:val="00716933"/>
    <w:rsid w:val="00717E82"/>
    <w:rsid w:val="00730910"/>
    <w:rsid w:val="007317AB"/>
    <w:rsid w:val="0073602C"/>
    <w:rsid w:val="00743041"/>
    <w:rsid w:val="007514B2"/>
    <w:rsid w:val="00762052"/>
    <w:rsid w:val="007670F5"/>
    <w:rsid w:val="007928EC"/>
    <w:rsid w:val="00793F47"/>
    <w:rsid w:val="00797B39"/>
    <w:rsid w:val="007A1D29"/>
    <w:rsid w:val="007C19C0"/>
    <w:rsid w:val="007C7072"/>
    <w:rsid w:val="007CABC6"/>
    <w:rsid w:val="007E038B"/>
    <w:rsid w:val="007E2D90"/>
    <w:rsid w:val="007E5BB8"/>
    <w:rsid w:val="007E6827"/>
    <w:rsid w:val="007E6F08"/>
    <w:rsid w:val="007EFC16"/>
    <w:rsid w:val="007F471D"/>
    <w:rsid w:val="007F7522"/>
    <w:rsid w:val="007F9D60"/>
    <w:rsid w:val="008033C3"/>
    <w:rsid w:val="00804C6A"/>
    <w:rsid w:val="00807B7B"/>
    <w:rsid w:val="00812700"/>
    <w:rsid w:val="00812A0A"/>
    <w:rsid w:val="00813C1A"/>
    <w:rsid w:val="00821ECF"/>
    <w:rsid w:val="00823322"/>
    <w:rsid w:val="0082639F"/>
    <w:rsid w:val="00831305"/>
    <w:rsid w:val="00833D5F"/>
    <w:rsid w:val="00835FD8"/>
    <w:rsid w:val="00836728"/>
    <w:rsid w:val="00840DB3"/>
    <w:rsid w:val="008469A9"/>
    <w:rsid w:val="00850492"/>
    <w:rsid w:val="0086065D"/>
    <w:rsid w:val="00860775"/>
    <w:rsid w:val="00861C27"/>
    <w:rsid w:val="00863BF6"/>
    <w:rsid w:val="008657B4"/>
    <w:rsid w:val="0087051A"/>
    <w:rsid w:val="00876430"/>
    <w:rsid w:val="00877877"/>
    <w:rsid w:val="00880B40"/>
    <w:rsid w:val="00896631"/>
    <w:rsid w:val="008A0EB9"/>
    <w:rsid w:val="008A1A3F"/>
    <w:rsid w:val="008A66BA"/>
    <w:rsid w:val="008D4138"/>
    <w:rsid w:val="008D797A"/>
    <w:rsid w:val="008DC410"/>
    <w:rsid w:val="008E1C1A"/>
    <w:rsid w:val="008E5D04"/>
    <w:rsid w:val="008E7AE9"/>
    <w:rsid w:val="008F69DE"/>
    <w:rsid w:val="009052BA"/>
    <w:rsid w:val="00920248"/>
    <w:rsid w:val="009269E5"/>
    <w:rsid w:val="00926D86"/>
    <w:rsid w:val="0092B1B9"/>
    <w:rsid w:val="00935A74"/>
    <w:rsid w:val="0093C4DE"/>
    <w:rsid w:val="009437AF"/>
    <w:rsid w:val="00951DA8"/>
    <w:rsid w:val="00954836"/>
    <w:rsid w:val="00955F50"/>
    <w:rsid w:val="00962998"/>
    <w:rsid w:val="00964655"/>
    <w:rsid w:val="00973367"/>
    <w:rsid w:val="00982489"/>
    <w:rsid w:val="00991895"/>
    <w:rsid w:val="0099418F"/>
    <w:rsid w:val="009A2213"/>
    <w:rsid w:val="009A31D0"/>
    <w:rsid w:val="009A3975"/>
    <w:rsid w:val="009C69FA"/>
    <w:rsid w:val="009D7055"/>
    <w:rsid w:val="009E3089"/>
    <w:rsid w:val="009E4121"/>
    <w:rsid w:val="009F382E"/>
    <w:rsid w:val="00A05A63"/>
    <w:rsid w:val="00A11EA9"/>
    <w:rsid w:val="00A2154D"/>
    <w:rsid w:val="00A41C87"/>
    <w:rsid w:val="00A506DC"/>
    <w:rsid w:val="00A64535"/>
    <w:rsid w:val="00A73B83"/>
    <w:rsid w:val="00A77C0D"/>
    <w:rsid w:val="00A82DDB"/>
    <w:rsid w:val="00A85A59"/>
    <w:rsid w:val="00A85F9B"/>
    <w:rsid w:val="00A95F0D"/>
    <w:rsid w:val="00A970D2"/>
    <w:rsid w:val="00AA4CDF"/>
    <w:rsid w:val="00AA593F"/>
    <w:rsid w:val="00AB2AB5"/>
    <w:rsid w:val="00AC2D72"/>
    <w:rsid w:val="00AC70D7"/>
    <w:rsid w:val="00AD272D"/>
    <w:rsid w:val="00AE0DDE"/>
    <w:rsid w:val="00AE3689"/>
    <w:rsid w:val="00AE4302"/>
    <w:rsid w:val="00AF2330"/>
    <w:rsid w:val="00B04404"/>
    <w:rsid w:val="00B07009"/>
    <w:rsid w:val="00B23523"/>
    <w:rsid w:val="00B23A0C"/>
    <w:rsid w:val="00B35082"/>
    <w:rsid w:val="00B36DE0"/>
    <w:rsid w:val="00B376EF"/>
    <w:rsid w:val="00B40D77"/>
    <w:rsid w:val="00B4493F"/>
    <w:rsid w:val="00B463E2"/>
    <w:rsid w:val="00B544BE"/>
    <w:rsid w:val="00B62D16"/>
    <w:rsid w:val="00B65103"/>
    <w:rsid w:val="00B6C871"/>
    <w:rsid w:val="00B737B9"/>
    <w:rsid w:val="00B81A61"/>
    <w:rsid w:val="00B87BCA"/>
    <w:rsid w:val="00B92C52"/>
    <w:rsid w:val="00B9748E"/>
    <w:rsid w:val="00BB090A"/>
    <w:rsid w:val="00BB162B"/>
    <w:rsid w:val="00BC0294"/>
    <w:rsid w:val="00BC66A8"/>
    <w:rsid w:val="00BD4F1A"/>
    <w:rsid w:val="00BD522E"/>
    <w:rsid w:val="00BE0ED6"/>
    <w:rsid w:val="00BE1314"/>
    <w:rsid w:val="00BE3B61"/>
    <w:rsid w:val="00BF0D66"/>
    <w:rsid w:val="00BF1049"/>
    <w:rsid w:val="00BF237B"/>
    <w:rsid w:val="00BF5331"/>
    <w:rsid w:val="00C1177D"/>
    <w:rsid w:val="00C16379"/>
    <w:rsid w:val="00C2EB06"/>
    <w:rsid w:val="00C3184A"/>
    <w:rsid w:val="00C32B4E"/>
    <w:rsid w:val="00C33076"/>
    <w:rsid w:val="00C33DC6"/>
    <w:rsid w:val="00C4462B"/>
    <w:rsid w:val="00C50AFD"/>
    <w:rsid w:val="00C52C43"/>
    <w:rsid w:val="00C57802"/>
    <w:rsid w:val="00C6050E"/>
    <w:rsid w:val="00C63259"/>
    <w:rsid w:val="00C64B0B"/>
    <w:rsid w:val="00C64BBB"/>
    <w:rsid w:val="00C67902"/>
    <w:rsid w:val="00C7050F"/>
    <w:rsid w:val="00C742CE"/>
    <w:rsid w:val="00C7793C"/>
    <w:rsid w:val="00C77CAC"/>
    <w:rsid w:val="00C84F73"/>
    <w:rsid w:val="00CA5E72"/>
    <w:rsid w:val="00CA7F6C"/>
    <w:rsid w:val="00CB0143"/>
    <w:rsid w:val="00CB2A1B"/>
    <w:rsid w:val="00CB2B29"/>
    <w:rsid w:val="00CB53FC"/>
    <w:rsid w:val="00CB6529"/>
    <w:rsid w:val="00CB79F8"/>
    <w:rsid w:val="00CC07B5"/>
    <w:rsid w:val="00CC4CC2"/>
    <w:rsid w:val="00CD02D1"/>
    <w:rsid w:val="00CD2826"/>
    <w:rsid w:val="00CD370B"/>
    <w:rsid w:val="00CE0489"/>
    <w:rsid w:val="00CE4580"/>
    <w:rsid w:val="00CE7ED8"/>
    <w:rsid w:val="00CF027F"/>
    <w:rsid w:val="00CF26E5"/>
    <w:rsid w:val="00CF4C1D"/>
    <w:rsid w:val="00D02B27"/>
    <w:rsid w:val="00D04520"/>
    <w:rsid w:val="00D22666"/>
    <w:rsid w:val="00D3418C"/>
    <w:rsid w:val="00D36115"/>
    <w:rsid w:val="00D4042A"/>
    <w:rsid w:val="00D41C60"/>
    <w:rsid w:val="00D45345"/>
    <w:rsid w:val="00D47A9A"/>
    <w:rsid w:val="00D514B5"/>
    <w:rsid w:val="00D5310C"/>
    <w:rsid w:val="00D547AC"/>
    <w:rsid w:val="00D57724"/>
    <w:rsid w:val="00D665AF"/>
    <w:rsid w:val="00D7BE0D"/>
    <w:rsid w:val="00D84ADA"/>
    <w:rsid w:val="00D95885"/>
    <w:rsid w:val="00DA1488"/>
    <w:rsid w:val="00DA269D"/>
    <w:rsid w:val="00DA341E"/>
    <w:rsid w:val="00DA360E"/>
    <w:rsid w:val="00DB4F91"/>
    <w:rsid w:val="00DB5902"/>
    <w:rsid w:val="00DB74E5"/>
    <w:rsid w:val="00DD42C3"/>
    <w:rsid w:val="00DD55C9"/>
    <w:rsid w:val="00DE10C5"/>
    <w:rsid w:val="00DE5FD7"/>
    <w:rsid w:val="00DE6628"/>
    <w:rsid w:val="00DE7AF3"/>
    <w:rsid w:val="00DF009F"/>
    <w:rsid w:val="00DF01E8"/>
    <w:rsid w:val="00DF3FC3"/>
    <w:rsid w:val="00DF486C"/>
    <w:rsid w:val="00DF6466"/>
    <w:rsid w:val="00E138FF"/>
    <w:rsid w:val="00E1563D"/>
    <w:rsid w:val="00E16B5D"/>
    <w:rsid w:val="00E2776B"/>
    <w:rsid w:val="00E27A47"/>
    <w:rsid w:val="00E32082"/>
    <w:rsid w:val="00E32EF5"/>
    <w:rsid w:val="00E3622B"/>
    <w:rsid w:val="00E427AC"/>
    <w:rsid w:val="00E56477"/>
    <w:rsid w:val="00E60DEE"/>
    <w:rsid w:val="00E61DB2"/>
    <w:rsid w:val="00E746E5"/>
    <w:rsid w:val="00E74753"/>
    <w:rsid w:val="00E75F1B"/>
    <w:rsid w:val="00E77202"/>
    <w:rsid w:val="00E81BB4"/>
    <w:rsid w:val="00E84231"/>
    <w:rsid w:val="00E8622A"/>
    <w:rsid w:val="00EA0794"/>
    <w:rsid w:val="00EA275A"/>
    <w:rsid w:val="00EA2D91"/>
    <w:rsid w:val="00EA3F1C"/>
    <w:rsid w:val="00EC0D33"/>
    <w:rsid w:val="00EC15EA"/>
    <w:rsid w:val="00EC5447"/>
    <w:rsid w:val="00EC7042"/>
    <w:rsid w:val="00ED0231"/>
    <w:rsid w:val="00ED50C9"/>
    <w:rsid w:val="00ED55B5"/>
    <w:rsid w:val="00ED650D"/>
    <w:rsid w:val="00EE7B93"/>
    <w:rsid w:val="00EF0CAC"/>
    <w:rsid w:val="00EF1E93"/>
    <w:rsid w:val="00EF73FD"/>
    <w:rsid w:val="00F01FF8"/>
    <w:rsid w:val="00F03CE5"/>
    <w:rsid w:val="00F30F4C"/>
    <w:rsid w:val="00F3752D"/>
    <w:rsid w:val="00F4293B"/>
    <w:rsid w:val="00F432DA"/>
    <w:rsid w:val="00F447EC"/>
    <w:rsid w:val="00F452EC"/>
    <w:rsid w:val="00F4582D"/>
    <w:rsid w:val="00F60529"/>
    <w:rsid w:val="00F6071E"/>
    <w:rsid w:val="00F663F3"/>
    <w:rsid w:val="00F808BA"/>
    <w:rsid w:val="00F80A96"/>
    <w:rsid w:val="00F85CFE"/>
    <w:rsid w:val="00F906D2"/>
    <w:rsid w:val="00F90FAD"/>
    <w:rsid w:val="00F916C3"/>
    <w:rsid w:val="00FA1544"/>
    <w:rsid w:val="00FA4690"/>
    <w:rsid w:val="00FA4921"/>
    <w:rsid w:val="00FB42B6"/>
    <w:rsid w:val="00FC2D6E"/>
    <w:rsid w:val="00FC54F7"/>
    <w:rsid w:val="00FE7B41"/>
    <w:rsid w:val="00FF3BBF"/>
    <w:rsid w:val="00FF6B57"/>
    <w:rsid w:val="0125CB70"/>
    <w:rsid w:val="0134421A"/>
    <w:rsid w:val="01427EAD"/>
    <w:rsid w:val="0144BF47"/>
    <w:rsid w:val="0154EDC5"/>
    <w:rsid w:val="015F2CBA"/>
    <w:rsid w:val="0165128B"/>
    <w:rsid w:val="0197BA2F"/>
    <w:rsid w:val="01E7019A"/>
    <w:rsid w:val="01EE9374"/>
    <w:rsid w:val="01F81B7E"/>
    <w:rsid w:val="01FD3F50"/>
    <w:rsid w:val="02097F7F"/>
    <w:rsid w:val="023BB602"/>
    <w:rsid w:val="023D1A21"/>
    <w:rsid w:val="02411EC6"/>
    <w:rsid w:val="0253BF17"/>
    <w:rsid w:val="02554D2A"/>
    <w:rsid w:val="0255659C"/>
    <w:rsid w:val="02619540"/>
    <w:rsid w:val="029E4917"/>
    <w:rsid w:val="02A22AF9"/>
    <w:rsid w:val="02C76433"/>
    <w:rsid w:val="02CF0C74"/>
    <w:rsid w:val="02D21A10"/>
    <w:rsid w:val="02DB7ECF"/>
    <w:rsid w:val="02DEDD38"/>
    <w:rsid w:val="02EB5BF5"/>
    <w:rsid w:val="031270D4"/>
    <w:rsid w:val="032A2826"/>
    <w:rsid w:val="034BB255"/>
    <w:rsid w:val="035A7AEE"/>
    <w:rsid w:val="035D8C2E"/>
    <w:rsid w:val="035F2A3B"/>
    <w:rsid w:val="037066DF"/>
    <w:rsid w:val="037DC6B7"/>
    <w:rsid w:val="03986777"/>
    <w:rsid w:val="03A67CDF"/>
    <w:rsid w:val="03A9ED86"/>
    <w:rsid w:val="03B75920"/>
    <w:rsid w:val="03D8C5E5"/>
    <w:rsid w:val="03E48FAB"/>
    <w:rsid w:val="040187A2"/>
    <w:rsid w:val="041B650F"/>
    <w:rsid w:val="045805E8"/>
    <w:rsid w:val="046294F5"/>
    <w:rsid w:val="046E7AA8"/>
    <w:rsid w:val="04B42FED"/>
    <w:rsid w:val="04BBE97E"/>
    <w:rsid w:val="04D9A341"/>
    <w:rsid w:val="04DA23E1"/>
    <w:rsid w:val="04DCF4DA"/>
    <w:rsid w:val="04EECDE7"/>
    <w:rsid w:val="04EECE28"/>
    <w:rsid w:val="04FE1C13"/>
    <w:rsid w:val="051E3F71"/>
    <w:rsid w:val="054EF7DD"/>
    <w:rsid w:val="0564F96F"/>
    <w:rsid w:val="0569D354"/>
    <w:rsid w:val="05A5FC75"/>
    <w:rsid w:val="05AD880E"/>
    <w:rsid w:val="05B556B8"/>
    <w:rsid w:val="05DB1D46"/>
    <w:rsid w:val="0628538E"/>
    <w:rsid w:val="062FB471"/>
    <w:rsid w:val="064B857D"/>
    <w:rsid w:val="064F6DBA"/>
    <w:rsid w:val="0653A21F"/>
    <w:rsid w:val="066CCCEE"/>
    <w:rsid w:val="06742F82"/>
    <w:rsid w:val="067F7E7A"/>
    <w:rsid w:val="0689CA45"/>
    <w:rsid w:val="069AA53C"/>
    <w:rsid w:val="06C88A48"/>
    <w:rsid w:val="06CF6337"/>
    <w:rsid w:val="06F4FD1C"/>
    <w:rsid w:val="072F5BE4"/>
    <w:rsid w:val="07309074"/>
    <w:rsid w:val="0732C498"/>
    <w:rsid w:val="07378F61"/>
    <w:rsid w:val="07516681"/>
    <w:rsid w:val="07557498"/>
    <w:rsid w:val="07707004"/>
    <w:rsid w:val="07828174"/>
    <w:rsid w:val="07914EF0"/>
    <w:rsid w:val="07BA9058"/>
    <w:rsid w:val="07C8C7CD"/>
    <w:rsid w:val="07D22010"/>
    <w:rsid w:val="07F766DB"/>
    <w:rsid w:val="07FBBFAA"/>
    <w:rsid w:val="0827F494"/>
    <w:rsid w:val="08339E06"/>
    <w:rsid w:val="08496B8B"/>
    <w:rsid w:val="084D28DE"/>
    <w:rsid w:val="0853F2F2"/>
    <w:rsid w:val="085E18B7"/>
    <w:rsid w:val="0868CC80"/>
    <w:rsid w:val="08A6307D"/>
    <w:rsid w:val="08DE0C2A"/>
    <w:rsid w:val="08DE69C8"/>
    <w:rsid w:val="08ECCECB"/>
    <w:rsid w:val="090B8B9D"/>
    <w:rsid w:val="091C436C"/>
    <w:rsid w:val="091E815C"/>
    <w:rsid w:val="09475DA6"/>
    <w:rsid w:val="0970DE34"/>
    <w:rsid w:val="0981B7AB"/>
    <w:rsid w:val="09880D55"/>
    <w:rsid w:val="099764A0"/>
    <w:rsid w:val="09A70FD1"/>
    <w:rsid w:val="09AECAC2"/>
    <w:rsid w:val="09EC1A75"/>
    <w:rsid w:val="09EEB8FA"/>
    <w:rsid w:val="09EEFD87"/>
    <w:rsid w:val="09F5140B"/>
    <w:rsid w:val="09F58413"/>
    <w:rsid w:val="0A159027"/>
    <w:rsid w:val="0A59ADDF"/>
    <w:rsid w:val="0A5E727C"/>
    <w:rsid w:val="0A6DA7E4"/>
    <w:rsid w:val="0A6E7EDB"/>
    <w:rsid w:val="0A71A901"/>
    <w:rsid w:val="0AB799CA"/>
    <w:rsid w:val="0AB8A4CA"/>
    <w:rsid w:val="0AB9EFA0"/>
    <w:rsid w:val="0AC1CADD"/>
    <w:rsid w:val="0AC8829C"/>
    <w:rsid w:val="0AD9155E"/>
    <w:rsid w:val="0B193522"/>
    <w:rsid w:val="0B201603"/>
    <w:rsid w:val="0B476191"/>
    <w:rsid w:val="0B6BC79F"/>
    <w:rsid w:val="0B9E199D"/>
    <w:rsid w:val="0BD2FD0E"/>
    <w:rsid w:val="0BDABE81"/>
    <w:rsid w:val="0BE66592"/>
    <w:rsid w:val="0BFD1634"/>
    <w:rsid w:val="0C31961A"/>
    <w:rsid w:val="0C4B0286"/>
    <w:rsid w:val="0C565C6A"/>
    <w:rsid w:val="0C629B95"/>
    <w:rsid w:val="0C881C6D"/>
    <w:rsid w:val="0CA64C17"/>
    <w:rsid w:val="0CBF70F4"/>
    <w:rsid w:val="0CCAF8EF"/>
    <w:rsid w:val="0CE236D0"/>
    <w:rsid w:val="0CED2A88"/>
    <w:rsid w:val="0D1CF7CF"/>
    <w:rsid w:val="0D2B82A0"/>
    <w:rsid w:val="0D3141BE"/>
    <w:rsid w:val="0D3FE6C8"/>
    <w:rsid w:val="0D4228B4"/>
    <w:rsid w:val="0D5AB2C9"/>
    <w:rsid w:val="0D5E947F"/>
    <w:rsid w:val="0D7BD4D6"/>
    <w:rsid w:val="0D934EB5"/>
    <w:rsid w:val="0D9E9E2A"/>
    <w:rsid w:val="0DB2D5B4"/>
    <w:rsid w:val="0DC78AD6"/>
    <w:rsid w:val="0DE02FAA"/>
    <w:rsid w:val="0DE84248"/>
    <w:rsid w:val="0E030962"/>
    <w:rsid w:val="0E27A553"/>
    <w:rsid w:val="0E32D9DF"/>
    <w:rsid w:val="0E41111E"/>
    <w:rsid w:val="0E542306"/>
    <w:rsid w:val="0E76C3EA"/>
    <w:rsid w:val="0EA6C06F"/>
    <w:rsid w:val="0EE1E4B3"/>
    <w:rsid w:val="0EE2D625"/>
    <w:rsid w:val="0F1AC15F"/>
    <w:rsid w:val="0F2666A4"/>
    <w:rsid w:val="0F2883FD"/>
    <w:rsid w:val="0F44C9F7"/>
    <w:rsid w:val="0F4D165F"/>
    <w:rsid w:val="0F5457E4"/>
    <w:rsid w:val="0F621B6C"/>
    <w:rsid w:val="0F79BACB"/>
    <w:rsid w:val="0F8CA406"/>
    <w:rsid w:val="0F960C0E"/>
    <w:rsid w:val="0F96A39D"/>
    <w:rsid w:val="0FABE23B"/>
    <w:rsid w:val="0FDEDBA5"/>
    <w:rsid w:val="100D8E5C"/>
    <w:rsid w:val="1020E7C7"/>
    <w:rsid w:val="1026D2DE"/>
    <w:rsid w:val="1039BC8D"/>
    <w:rsid w:val="10548FB8"/>
    <w:rsid w:val="1067F81F"/>
    <w:rsid w:val="1074C73D"/>
    <w:rsid w:val="1096F4E6"/>
    <w:rsid w:val="109CDAEF"/>
    <w:rsid w:val="10C69C86"/>
    <w:rsid w:val="10CAD94C"/>
    <w:rsid w:val="10E264C9"/>
    <w:rsid w:val="10F57DAC"/>
    <w:rsid w:val="1104CF43"/>
    <w:rsid w:val="11100BA1"/>
    <w:rsid w:val="11170D06"/>
    <w:rsid w:val="111CF4BB"/>
    <w:rsid w:val="11355E8B"/>
    <w:rsid w:val="117AE070"/>
    <w:rsid w:val="118C094F"/>
    <w:rsid w:val="11964DDE"/>
    <w:rsid w:val="11B7B212"/>
    <w:rsid w:val="11FD759F"/>
    <w:rsid w:val="12013566"/>
    <w:rsid w:val="12053F4E"/>
    <w:rsid w:val="1225BB13"/>
    <w:rsid w:val="1235D1B6"/>
    <w:rsid w:val="123ABEBB"/>
    <w:rsid w:val="1245F27A"/>
    <w:rsid w:val="126D1B86"/>
    <w:rsid w:val="127D7DA4"/>
    <w:rsid w:val="128F5FE1"/>
    <w:rsid w:val="128F9F7C"/>
    <w:rsid w:val="12BF5BAE"/>
    <w:rsid w:val="12BFAF69"/>
    <w:rsid w:val="12EE897E"/>
    <w:rsid w:val="12FC1A12"/>
    <w:rsid w:val="13036A62"/>
    <w:rsid w:val="1313FEC0"/>
    <w:rsid w:val="133A6F71"/>
    <w:rsid w:val="1342E14F"/>
    <w:rsid w:val="134D03FD"/>
    <w:rsid w:val="135AC292"/>
    <w:rsid w:val="13665B92"/>
    <w:rsid w:val="136EEEFB"/>
    <w:rsid w:val="137C38B7"/>
    <w:rsid w:val="138E2F81"/>
    <w:rsid w:val="139A1423"/>
    <w:rsid w:val="1407D901"/>
    <w:rsid w:val="144771AD"/>
    <w:rsid w:val="144D0C8D"/>
    <w:rsid w:val="1461EEAB"/>
    <w:rsid w:val="149DE9F4"/>
    <w:rsid w:val="14AC760E"/>
    <w:rsid w:val="14AF2AB3"/>
    <w:rsid w:val="14BFB426"/>
    <w:rsid w:val="14C0CCFB"/>
    <w:rsid w:val="14C78CBD"/>
    <w:rsid w:val="14CE75C9"/>
    <w:rsid w:val="14D8F276"/>
    <w:rsid w:val="14DD5158"/>
    <w:rsid w:val="14ED5ACF"/>
    <w:rsid w:val="15274298"/>
    <w:rsid w:val="152ABA66"/>
    <w:rsid w:val="152ADF0D"/>
    <w:rsid w:val="152F3746"/>
    <w:rsid w:val="153B6F98"/>
    <w:rsid w:val="15481B7A"/>
    <w:rsid w:val="15690BDF"/>
    <w:rsid w:val="156E946A"/>
    <w:rsid w:val="15C9D77B"/>
    <w:rsid w:val="15D7B128"/>
    <w:rsid w:val="15F23CE7"/>
    <w:rsid w:val="15F73C77"/>
    <w:rsid w:val="160D5A1D"/>
    <w:rsid w:val="1657CBC3"/>
    <w:rsid w:val="16671513"/>
    <w:rsid w:val="168133C8"/>
    <w:rsid w:val="169E6FD7"/>
    <w:rsid w:val="16B6B7B1"/>
    <w:rsid w:val="16BB54FB"/>
    <w:rsid w:val="16CB38B3"/>
    <w:rsid w:val="16D2C76F"/>
    <w:rsid w:val="16E6BC0E"/>
    <w:rsid w:val="16EEA680"/>
    <w:rsid w:val="1703FD17"/>
    <w:rsid w:val="171BF009"/>
    <w:rsid w:val="175880CE"/>
    <w:rsid w:val="175B09CC"/>
    <w:rsid w:val="176604EE"/>
    <w:rsid w:val="17680574"/>
    <w:rsid w:val="17747F53"/>
    <w:rsid w:val="1776FF59"/>
    <w:rsid w:val="178B2FA9"/>
    <w:rsid w:val="17988F6F"/>
    <w:rsid w:val="17A29348"/>
    <w:rsid w:val="17AE601E"/>
    <w:rsid w:val="17B2A08E"/>
    <w:rsid w:val="17C92AD5"/>
    <w:rsid w:val="17DD754F"/>
    <w:rsid w:val="17DFFE65"/>
    <w:rsid w:val="17FD3D35"/>
    <w:rsid w:val="180CDFB9"/>
    <w:rsid w:val="1849C38F"/>
    <w:rsid w:val="1865CFD1"/>
    <w:rsid w:val="18669044"/>
    <w:rsid w:val="18795897"/>
    <w:rsid w:val="187E5D61"/>
    <w:rsid w:val="18895B5B"/>
    <w:rsid w:val="18980B28"/>
    <w:rsid w:val="189F140C"/>
    <w:rsid w:val="18A2443B"/>
    <w:rsid w:val="18B232C6"/>
    <w:rsid w:val="18BADD00"/>
    <w:rsid w:val="18BAF1CB"/>
    <w:rsid w:val="18C9FBC0"/>
    <w:rsid w:val="1901A16B"/>
    <w:rsid w:val="193EF5AC"/>
    <w:rsid w:val="1942519D"/>
    <w:rsid w:val="195E853F"/>
    <w:rsid w:val="1963B989"/>
    <w:rsid w:val="19C14F89"/>
    <w:rsid w:val="19D81B2C"/>
    <w:rsid w:val="19E4A72E"/>
    <w:rsid w:val="19F3D80F"/>
    <w:rsid w:val="1A168EFA"/>
    <w:rsid w:val="1A1C629A"/>
    <w:rsid w:val="1A266FE8"/>
    <w:rsid w:val="1A4379E3"/>
    <w:rsid w:val="1A604EE5"/>
    <w:rsid w:val="1A718543"/>
    <w:rsid w:val="1A778A1D"/>
    <w:rsid w:val="1A9C4A21"/>
    <w:rsid w:val="1AC0E611"/>
    <w:rsid w:val="1AE55A3A"/>
    <w:rsid w:val="1AFADDD8"/>
    <w:rsid w:val="1B01E64E"/>
    <w:rsid w:val="1B04A856"/>
    <w:rsid w:val="1B2BFFC2"/>
    <w:rsid w:val="1B3E69AF"/>
    <w:rsid w:val="1B433594"/>
    <w:rsid w:val="1B5B84CD"/>
    <w:rsid w:val="1B6490D4"/>
    <w:rsid w:val="1B7E4F13"/>
    <w:rsid w:val="1B99A3C3"/>
    <w:rsid w:val="1BA5BF6E"/>
    <w:rsid w:val="1BBCCC24"/>
    <w:rsid w:val="1BD53EF0"/>
    <w:rsid w:val="1C0676A7"/>
    <w:rsid w:val="1C06DB52"/>
    <w:rsid w:val="1C19A322"/>
    <w:rsid w:val="1C28CC44"/>
    <w:rsid w:val="1C3B9BBF"/>
    <w:rsid w:val="1C4DAE31"/>
    <w:rsid w:val="1C5ABECD"/>
    <w:rsid w:val="1C86164B"/>
    <w:rsid w:val="1CA02CC1"/>
    <w:rsid w:val="1CB5E550"/>
    <w:rsid w:val="1CBB5D97"/>
    <w:rsid w:val="1CC07A7E"/>
    <w:rsid w:val="1CD412CF"/>
    <w:rsid w:val="1CFBB39F"/>
    <w:rsid w:val="1D03D770"/>
    <w:rsid w:val="1D0703FB"/>
    <w:rsid w:val="1D438A2C"/>
    <w:rsid w:val="1D43E6EC"/>
    <w:rsid w:val="1D59ABF8"/>
    <w:rsid w:val="1D5B124C"/>
    <w:rsid w:val="1D8701A1"/>
    <w:rsid w:val="1DD19A4A"/>
    <w:rsid w:val="1DEADE36"/>
    <w:rsid w:val="1DEE709C"/>
    <w:rsid w:val="1DF07457"/>
    <w:rsid w:val="1DF600A6"/>
    <w:rsid w:val="1E02DBD6"/>
    <w:rsid w:val="1E037F91"/>
    <w:rsid w:val="1E0AE4A4"/>
    <w:rsid w:val="1E27CD16"/>
    <w:rsid w:val="1E29C06F"/>
    <w:rsid w:val="1E2BAC7F"/>
    <w:rsid w:val="1E2CFC40"/>
    <w:rsid w:val="1E30A4D1"/>
    <w:rsid w:val="1E35A419"/>
    <w:rsid w:val="1E645111"/>
    <w:rsid w:val="1E8DB4EF"/>
    <w:rsid w:val="1E908C2E"/>
    <w:rsid w:val="1E90FB03"/>
    <w:rsid w:val="1EC7FF95"/>
    <w:rsid w:val="1EEC2E86"/>
    <w:rsid w:val="1EF253C8"/>
    <w:rsid w:val="1EF44D1F"/>
    <w:rsid w:val="1EFD98FE"/>
    <w:rsid w:val="1F08DE98"/>
    <w:rsid w:val="1F0D6CB0"/>
    <w:rsid w:val="1F199BD3"/>
    <w:rsid w:val="1F22BEFC"/>
    <w:rsid w:val="1F267F3C"/>
    <w:rsid w:val="1F45CA2E"/>
    <w:rsid w:val="1F82901F"/>
    <w:rsid w:val="1F98B4D9"/>
    <w:rsid w:val="1FAFA59C"/>
    <w:rsid w:val="1FD46813"/>
    <w:rsid w:val="1FFECDAF"/>
    <w:rsid w:val="201EF88C"/>
    <w:rsid w:val="2024E02B"/>
    <w:rsid w:val="20292E86"/>
    <w:rsid w:val="20565D22"/>
    <w:rsid w:val="20613C07"/>
    <w:rsid w:val="20631629"/>
    <w:rsid w:val="2074F4B8"/>
    <w:rsid w:val="20772440"/>
    <w:rsid w:val="2077CB0C"/>
    <w:rsid w:val="208014BA"/>
    <w:rsid w:val="209D1B2B"/>
    <w:rsid w:val="20AD07A1"/>
    <w:rsid w:val="20B7BDDB"/>
    <w:rsid w:val="21058604"/>
    <w:rsid w:val="210999F2"/>
    <w:rsid w:val="21210400"/>
    <w:rsid w:val="2132B993"/>
    <w:rsid w:val="215C4A6B"/>
    <w:rsid w:val="217671B8"/>
    <w:rsid w:val="217DDFF0"/>
    <w:rsid w:val="218E1467"/>
    <w:rsid w:val="21C70252"/>
    <w:rsid w:val="21CF1A90"/>
    <w:rsid w:val="21D2BB2C"/>
    <w:rsid w:val="21EF256F"/>
    <w:rsid w:val="21F38E30"/>
    <w:rsid w:val="220DD32E"/>
    <w:rsid w:val="220F8F08"/>
    <w:rsid w:val="2211922F"/>
    <w:rsid w:val="22461226"/>
    <w:rsid w:val="22515316"/>
    <w:rsid w:val="225C139C"/>
    <w:rsid w:val="2269146A"/>
    <w:rsid w:val="226F9EC3"/>
    <w:rsid w:val="2270D027"/>
    <w:rsid w:val="227A859C"/>
    <w:rsid w:val="22839950"/>
    <w:rsid w:val="228F71DE"/>
    <w:rsid w:val="22A0BC6C"/>
    <w:rsid w:val="22A9364C"/>
    <w:rsid w:val="22A9589D"/>
    <w:rsid w:val="22AA281C"/>
    <w:rsid w:val="22DFA8C3"/>
    <w:rsid w:val="22DFE7F3"/>
    <w:rsid w:val="22EC25C2"/>
    <w:rsid w:val="22EEDB25"/>
    <w:rsid w:val="22F02879"/>
    <w:rsid w:val="23078086"/>
    <w:rsid w:val="233785E1"/>
    <w:rsid w:val="2352CA41"/>
    <w:rsid w:val="2358F1AB"/>
    <w:rsid w:val="23605DF8"/>
    <w:rsid w:val="23617140"/>
    <w:rsid w:val="236A3AD3"/>
    <w:rsid w:val="2377BFED"/>
    <w:rsid w:val="23953E10"/>
    <w:rsid w:val="23C662C0"/>
    <w:rsid w:val="23D69DD9"/>
    <w:rsid w:val="2411B138"/>
    <w:rsid w:val="24189FF6"/>
    <w:rsid w:val="24299425"/>
    <w:rsid w:val="24360E04"/>
    <w:rsid w:val="2436268F"/>
    <w:rsid w:val="2438D13C"/>
    <w:rsid w:val="243A2191"/>
    <w:rsid w:val="243BF418"/>
    <w:rsid w:val="244BAFFF"/>
    <w:rsid w:val="2470E49B"/>
    <w:rsid w:val="24842A01"/>
    <w:rsid w:val="2494967D"/>
    <w:rsid w:val="24CF3DC3"/>
    <w:rsid w:val="24D52EB4"/>
    <w:rsid w:val="24D56CAB"/>
    <w:rsid w:val="25093E59"/>
    <w:rsid w:val="250FDFCB"/>
    <w:rsid w:val="2511B9A9"/>
    <w:rsid w:val="25141746"/>
    <w:rsid w:val="2517ACCB"/>
    <w:rsid w:val="251DCBDB"/>
    <w:rsid w:val="25409332"/>
    <w:rsid w:val="2544B6E5"/>
    <w:rsid w:val="254685BC"/>
    <w:rsid w:val="254896EB"/>
    <w:rsid w:val="25624301"/>
    <w:rsid w:val="259335D5"/>
    <w:rsid w:val="25937DB8"/>
    <w:rsid w:val="259AEDD7"/>
    <w:rsid w:val="25D6D89F"/>
    <w:rsid w:val="25DC56C9"/>
    <w:rsid w:val="2609D54E"/>
    <w:rsid w:val="2611092F"/>
    <w:rsid w:val="262A9217"/>
    <w:rsid w:val="26322F9E"/>
    <w:rsid w:val="263D9D61"/>
    <w:rsid w:val="26457302"/>
    <w:rsid w:val="265BBFEE"/>
    <w:rsid w:val="2676CBAD"/>
    <w:rsid w:val="268A2FEB"/>
    <w:rsid w:val="26CB2883"/>
    <w:rsid w:val="26D743F1"/>
    <w:rsid w:val="26DE1C14"/>
    <w:rsid w:val="26DFF577"/>
    <w:rsid w:val="26EA6651"/>
    <w:rsid w:val="27070533"/>
    <w:rsid w:val="270C378F"/>
    <w:rsid w:val="270C9D2E"/>
    <w:rsid w:val="27192AC4"/>
    <w:rsid w:val="271A2CDA"/>
    <w:rsid w:val="27499B13"/>
    <w:rsid w:val="2753CF2B"/>
    <w:rsid w:val="2760E2A4"/>
    <w:rsid w:val="2772A8A4"/>
    <w:rsid w:val="279A34E4"/>
    <w:rsid w:val="279CFD34"/>
    <w:rsid w:val="27AEF872"/>
    <w:rsid w:val="27B3A082"/>
    <w:rsid w:val="27B4DC19"/>
    <w:rsid w:val="27C9B7AA"/>
    <w:rsid w:val="27DD7723"/>
    <w:rsid w:val="27FA4427"/>
    <w:rsid w:val="2812D9F8"/>
    <w:rsid w:val="28192A4A"/>
    <w:rsid w:val="281D1085"/>
    <w:rsid w:val="281D2075"/>
    <w:rsid w:val="281D4B90"/>
    <w:rsid w:val="281D6A51"/>
    <w:rsid w:val="28225608"/>
    <w:rsid w:val="2825876E"/>
    <w:rsid w:val="282D510E"/>
    <w:rsid w:val="283429DA"/>
    <w:rsid w:val="283E8F2C"/>
    <w:rsid w:val="2851DD76"/>
    <w:rsid w:val="2869D031"/>
    <w:rsid w:val="2873616F"/>
    <w:rsid w:val="28C95567"/>
    <w:rsid w:val="28D0D90B"/>
    <w:rsid w:val="28FC929D"/>
    <w:rsid w:val="2922EC33"/>
    <w:rsid w:val="292CBA9A"/>
    <w:rsid w:val="2943741F"/>
    <w:rsid w:val="2951C0C4"/>
    <w:rsid w:val="2959F362"/>
    <w:rsid w:val="296ECB3E"/>
    <w:rsid w:val="297197AE"/>
    <w:rsid w:val="298ED8A0"/>
    <w:rsid w:val="299B3295"/>
    <w:rsid w:val="299C0576"/>
    <w:rsid w:val="29A7FA47"/>
    <w:rsid w:val="29AB447F"/>
    <w:rsid w:val="29ABEE93"/>
    <w:rsid w:val="29C35A66"/>
    <w:rsid w:val="29CA20E9"/>
    <w:rsid w:val="29EA346D"/>
    <w:rsid w:val="29EB0C53"/>
    <w:rsid w:val="29F06238"/>
    <w:rsid w:val="29F14A79"/>
    <w:rsid w:val="2A263739"/>
    <w:rsid w:val="2A26B69C"/>
    <w:rsid w:val="2A349131"/>
    <w:rsid w:val="2A371AEA"/>
    <w:rsid w:val="2A3D8158"/>
    <w:rsid w:val="2A40C9A4"/>
    <w:rsid w:val="2A4329A2"/>
    <w:rsid w:val="2A58C552"/>
    <w:rsid w:val="2A878E84"/>
    <w:rsid w:val="2A9601B9"/>
    <w:rsid w:val="2A99486F"/>
    <w:rsid w:val="2AA0380E"/>
    <w:rsid w:val="2AA0C944"/>
    <w:rsid w:val="2AA999CF"/>
    <w:rsid w:val="2AF1B57B"/>
    <w:rsid w:val="2AF54A68"/>
    <w:rsid w:val="2AF553D3"/>
    <w:rsid w:val="2B0520D2"/>
    <w:rsid w:val="2B0D5416"/>
    <w:rsid w:val="2B12C8D7"/>
    <w:rsid w:val="2B133DF1"/>
    <w:rsid w:val="2B2420D9"/>
    <w:rsid w:val="2B2BB70F"/>
    <w:rsid w:val="2B2F1945"/>
    <w:rsid w:val="2B885D2C"/>
    <w:rsid w:val="2BB8499F"/>
    <w:rsid w:val="2BE4B82C"/>
    <w:rsid w:val="2BFA7888"/>
    <w:rsid w:val="2C014301"/>
    <w:rsid w:val="2C0E2CB9"/>
    <w:rsid w:val="2C10E345"/>
    <w:rsid w:val="2C12AEBB"/>
    <w:rsid w:val="2C3AB951"/>
    <w:rsid w:val="2C3E896A"/>
    <w:rsid w:val="2C5912DD"/>
    <w:rsid w:val="2C5E1692"/>
    <w:rsid w:val="2CBDF2CE"/>
    <w:rsid w:val="2CC5E28F"/>
    <w:rsid w:val="2CF72CDB"/>
    <w:rsid w:val="2CFF3B2A"/>
    <w:rsid w:val="2D0033DC"/>
    <w:rsid w:val="2D00BD55"/>
    <w:rsid w:val="2D02F535"/>
    <w:rsid w:val="2D25E633"/>
    <w:rsid w:val="2D42C1A6"/>
    <w:rsid w:val="2D447D6E"/>
    <w:rsid w:val="2D5A2E53"/>
    <w:rsid w:val="2D5B28FD"/>
    <w:rsid w:val="2D96ACEC"/>
    <w:rsid w:val="2D983841"/>
    <w:rsid w:val="2DAE6B79"/>
    <w:rsid w:val="2DC2DB23"/>
    <w:rsid w:val="2DCF3B31"/>
    <w:rsid w:val="2DD7A019"/>
    <w:rsid w:val="2DDA5906"/>
    <w:rsid w:val="2DE2647E"/>
    <w:rsid w:val="2DF998F6"/>
    <w:rsid w:val="2E0D8479"/>
    <w:rsid w:val="2E2E8760"/>
    <w:rsid w:val="2E2F2BD1"/>
    <w:rsid w:val="2E382689"/>
    <w:rsid w:val="2E68432D"/>
    <w:rsid w:val="2E7B16F5"/>
    <w:rsid w:val="2E8E3B45"/>
    <w:rsid w:val="2E8E64B4"/>
    <w:rsid w:val="2EA7D3F8"/>
    <w:rsid w:val="2EBB8F56"/>
    <w:rsid w:val="2EC2C3FD"/>
    <w:rsid w:val="2ED55E11"/>
    <w:rsid w:val="2EF6FF6F"/>
    <w:rsid w:val="2EF733E6"/>
    <w:rsid w:val="2EF9BC04"/>
    <w:rsid w:val="2F059873"/>
    <w:rsid w:val="2F167894"/>
    <w:rsid w:val="2F193255"/>
    <w:rsid w:val="2F23C865"/>
    <w:rsid w:val="2F2581FB"/>
    <w:rsid w:val="2F70E55F"/>
    <w:rsid w:val="2F77B7F1"/>
    <w:rsid w:val="2F7CAE2B"/>
    <w:rsid w:val="2F7F47A8"/>
    <w:rsid w:val="2F84DE22"/>
    <w:rsid w:val="2F89DCAC"/>
    <w:rsid w:val="2F8CC45C"/>
    <w:rsid w:val="2F8D96E2"/>
    <w:rsid w:val="2FA21B73"/>
    <w:rsid w:val="2FA2924A"/>
    <w:rsid w:val="2FA38BE1"/>
    <w:rsid w:val="2FC17334"/>
    <w:rsid w:val="2FCBF6E2"/>
    <w:rsid w:val="2FDFE6FC"/>
    <w:rsid w:val="3000055B"/>
    <w:rsid w:val="302164F5"/>
    <w:rsid w:val="3039AA5A"/>
    <w:rsid w:val="3045ABB5"/>
    <w:rsid w:val="304F934A"/>
    <w:rsid w:val="30638BA2"/>
    <w:rsid w:val="307D72BE"/>
    <w:rsid w:val="308741B9"/>
    <w:rsid w:val="308974EA"/>
    <w:rsid w:val="308C79BB"/>
    <w:rsid w:val="308DCECA"/>
    <w:rsid w:val="308F8DB8"/>
    <w:rsid w:val="30C92456"/>
    <w:rsid w:val="30F89969"/>
    <w:rsid w:val="30FB6679"/>
    <w:rsid w:val="314689D4"/>
    <w:rsid w:val="3148EADD"/>
    <w:rsid w:val="315F7E88"/>
    <w:rsid w:val="317B0EA0"/>
    <w:rsid w:val="31910AA0"/>
    <w:rsid w:val="319F7BDA"/>
    <w:rsid w:val="31B473B8"/>
    <w:rsid w:val="31BAC415"/>
    <w:rsid w:val="31EB68B2"/>
    <w:rsid w:val="31FC2DFE"/>
    <w:rsid w:val="3224EE95"/>
    <w:rsid w:val="322D80AE"/>
    <w:rsid w:val="32482459"/>
    <w:rsid w:val="325E275B"/>
    <w:rsid w:val="3286F751"/>
    <w:rsid w:val="32B1810B"/>
    <w:rsid w:val="32C7823A"/>
    <w:rsid w:val="32CA2561"/>
    <w:rsid w:val="32E1913E"/>
    <w:rsid w:val="32E49143"/>
    <w:rsid w:val="32F1BB70"/>
    <w:rsid w:val="32F89062"/>
    <w:rsid w:val="330E3EFF"/>
    <w:rsid w:val="332E699E"/>
    <w:rsid w:val="332E6C16"/>
    <w:rsid w:val="33BA2C32"/>
    <w:rsid w:val="33C585B9"/>
    <w:rsid w:val="33D477BA"/>
    <w:rsid w:val="33F197BF"/>
    <w:rsid w:val="33F6EE83"/>
    <w:rsid w:val="3401E19E"/>
    <w:rsid w:val="342929A3"/>
    <w:rsid w:val="343842BF"/>
    <w:rsid w:val="343BFD24"/>
    <w:rsid w:val="3450710D"/>
    <w:rsid w:val="3461D554"/>
    <w:rsid w:val="346F900F"/>
    <w:rsid w:val="347D1C7D"/>
    <w:rsid w:val="348A48B6"/>
    <w:rsid w:val="34BC9EF3"/>
    <w:rsid w:val="34C52096"/>
    <w:rsid w:val="34C5FFB7"/>
    <w:rsid w:val="34D82E41"/>
    <w:rsid w:val="34DCC6D8"/>
    <w:rsid w:val="34DE1CA3"/>
    <w:rsid w:val="34FD9DD4"/>
    <w:rsid w:val="350C9BC8"/>
    <w:rsid w:val="3511CBBE"/>
    <w:rsid w:val="3514E747"/>
    <w:rsid w:val="3529C4F4"/>
    <w:rsid w:val="352CF31D"/>
    <w:rsid w:val="352EBEFB"/>
    <w:rsid w:val="355E37C8"/>
    <w:rsid w:val="3569961D"/>
    <w:rsid w:val="356FCE89"/>
    <w:rsid w:val="357BDD0E"/>
    <w:rsid w:val="357E4661"/>
    <w:rsid w:val="3584FC15"/>
    <w:rsid w:val="35AEE159"/>
    <w:rsid w:val="35B2298E"/>
    <w:rsid w:val="35DBA261"/>
    <w:rsid w:val="3619BBE6"/>
    <w:rsid w:val="362E9E18"/>
    <w:rsid w:val="3669D9E2"/>
    <w:rsid w:val="3684C193"/>
    <w:rsid w:val="368A3B0E"/>
    <w:rsid w:val="368D83D3"/>
    <w:rsid w:val="3695A365"/>
    <w:rsid w:val="36AEBB03"/>
    <w:rsid w:val="36C74506"/>
    <w:rsid w:val="36D6BC99"/>
    <w:rsid w:val="36FADED4"/>
    <w:rsid w:val="37134EF3"/>
    <w:rsid w:val="3714C981"/>
    <w:rsid w:val="371DA034"/>
    <w:rsid w:val="3755F4A7"/>
    <w:rsid w:val="376CEFC1"/>
    <w:rsid w:val="37733329"/>
    <w:rsid w:val="377AF609"/>
    <w:rsid w:val="3781C2F6"/>
    <w:rsid w:val="37927BCF"/>
    <w:rsid w:val="37A204A4"/>
    <w:rsid w:val="37A73B9E"/>
    <w:rsid w:val="37AADE96"/>
    <w:rsid w:val="37B1743B"/>
    <w:rsid w:val="37E655EB"/>
    <w:rsid w:val="37EABB92"/>
    <w:rsid w:val="37F6B3B6"/>
    <w:rsid w:val="37FEE618"/>
    <w:rsid w:val="382B00B7"/>
    <w:rsid w:val="382B64E8"/>
    <w:rsid w:val="38347144"/>
    <w:rsid w:val="38473FB2"/>
    <w:rsid w:val="384E9BAD"/>
    <w:rsid w:val="38553959"/>
    <w:rsid w:val="385DB7F6"/>
    <w:rsid w:val="3862FFBF"/>
    <w:rsid w:val="38636BB0"/>
    <w:rsid w:val="38AAB5F5"/>
    <w:rsid w:val="38B99EBC"/>
    <w:rsid w:val="38C01E17"/>
    <w:rsid w:val="38D2F8C5"/>
    <w:rsid w:val="39085B90"/>
    <w:rsid w:val="390C4BA3"/>
    <w:rsid w:val="391095E5"/>
    <w:rsid w:val="392E1F6D"/>
    <w:rsid w:val="3953EA7E"/>
    <w:rsid w:val="396A26D6"/>
    <w:rsid w:val="397AAF91"/>
    <w:rsid w:val="398BE0C1"/>
    <w:rsid w:val="39974BD9"/>
    <w:rsid w:val="39A21E2D"/>
    <w:rsid w:val="39A57EDE"/>
    <w:rsid w:val="39B9F0D1"/>
    <w:rsid w:val="39CBBCD8"/>
    <w:rsid w:val="39CE60F5"/>
    <w:rsid w:val="39D3D761"/>
    <w:rsid w:val="3A091902"/>
    <w:rsid w:val="3A4A92DE"/>
    <w:rsid w:val="3A59B3D2"/>
    <w:rsid w:val="3A604B86"/>
    <w:rsid w:val="3A70DE38"/>
    <w:rsid w:val="3A7BD6E7"/>
    <w:rsid w:val="3A7E928E"/>
    <w:rsid w:val="3A8DCEF8"/>
    <w:rsid w:val="3A927B16"/>
    <w:rsid w:val="3AA07020"/>
    <w:rsid w:val="3AB86585"/>
    <w:rsid w:val="3AB99F3C"/>
    <w:rsid w:val="3AB9B67D"/>
    <w:rsid w:val="3AC5267C"/>
    <w:rsid w:val="3AC6FEBD"/>
    <w:rsid w:val="3AE3D33A"/>
    <w:rsid w:val="3AFF7935"/>
    <w:rsid w:val="3B029191"/>
    <w:rsid w:val="3B04D26F"/>
    <w:rsid w:val="3B083A70"/>
    <w:rsid w:val="3B1CF9F1"/>
    <w:rsid w:val="3B20D95A"/>
    <w:rsid w:val="3B501D96"/>
    <w:rsid w:val="3B73FA02"/>
    <w:rsid w:val="3B7C1E49"/>
    <w:rsid w:val="3B91520A"/>
    <w:rsid w:val="3B9C1CC0"/>
    <w:rsid w:val="3BBBDD19"/>
    <w:rsid w:val="3BBC4F55"/>
    <w:rsid w:val="3BFD3D6D"/>
    <w:rsid w:val="3C3E6C66"/>
    <w:rsid w:val="3C5E61E6"/>
    <w:rsid w:val="3C68BDA3"/>
    <w:rsid w:val="3CA94CAE"/>
    <w:rsid w:val="3CB6072C"/>
    <w:rsid w:val="3CBA1E9E"/>
    <w:rsid w:val="3CCBE959"/>
    <w:rsid w:val="3CE2CE5F"/>
    <w:rsid w:val="3CEBEE6E"/>
    <w:rsid w:val="3CEE0839"/>
    <w:rsid w:val="3CFB8FD5"/>
    <w:rsid w:val="3D017E52"/>
    <w:rsid w:val="3D1E15B4"/>
    <w:rsid w:val="3D2CC199"/>
    <w:rsid w:val="3D65C4F3"/>
    <w:rsid w:val="3D858D9F"/>
    <w:rsid w:val="3D89CC9C"/>
    <w:rsid w:val="3D937179"/>
    <w:rsid w:val="3D9C7FC4"/>
    <w:rsid w:val="3DBF828A"/>
    <w:rsid w:val="3DE468B3"/>
    <w:rsid w:val="3DF788F5"/>
    <w:rsid w:val="3DF7B126"/>
    <w:rsid w:val="3DF9EC44"/>
    <w:rsid w:val="3E170A46"/>
    <w:rsid w:val="3E335975"/>
    <w:rsid w:val="3E456F57"/>
    <w:rsid w:val="3E4DF9AF"/>
    <w:rsid w:val="3E5251F5"/>
    <w:rsid w:val="3E79A745"/>
    <w:rsid w:val="3E92E21F"/>
    <w:rsid w:val="3EA44F65"/>
    <w:rsid w:val="3ED1F79D"/>
    <w:rsid w:val="3F1B3640"/>
    <w:rsid w:val="3F25127B"/>
    <w:rsid w:val="3F2CBF3F"/>
    <w:rsid w:val="3F388D8E"/>
    <w:rsid w:val="3F48204E"/>
    <w:rsid w:val="3F4A187B"/>
    <w:rsid w:val="3F80DEF3"/>
    <w:rsid w:val="3F8A6C3F"/>
    <w:rsid w:val="3F8D9823"/>
    <w:rsid w:val="3FCA0683"/>
    <w:rsid w:val="3FDB8562"/>
    <w:rsid w:val="3FDDADB9"/>
    <w:rsid w:val="3FF2EC6A"/>
    <w:rsid w:val="4053BDF0"/>
    <w:rsid w:val="406891D8"/>
    <w:rsid w:val="407720D6"/>
    <w:rsid w:val="407A6E53"/>
    <w:rsid w:val="4098822A"/>
    <w:rsid w:val="40CEC764"/>
    <w:rsid w:val="40D7C7E1"/>
    <w:rsid w:val="40D815F0"/>
    <w:rsid w:val="40E0461F"/>
    <w:rsid w:val="41079E87"/>
    <w:rsid w:val="410F2B2D"/>
    <w:rsid w:val="4114AEDF"/>
    <w:rsid w:val="4115B959"/>
    <w:rsid w:val="411FF890"/>
    <w:rsid w:val="412A3850"/>
    <w:rsid w:val="413EEC20"/>
    <w:rsid w:val="413FE300"/>
    <w:rsid w:val="414CC281"/>
    <w:rsid w:val="4181F3A5"/>
    <w:rsid w:val="4197403B"/>
    <w:rsid w:val="41D11901"/>
    <w:rsid w:val="41D54E13"/>
    <w:rsid w:val="41F8FA4F"/>
    <w:rsid w:val="4203091F"/>
    <w:rsid w:val="4219B945"/>
    <w:rsid w:val="42230367"/>
    <w:rsid w:val="424A5A7D"/>
    <w:rsid w:val="424DC4C7"/>
    <w:rsid w:val="42515B33"/>
    <w:rsid w:val="425207F0"/>
    <w:rsid w:val="425679A4"/>
    <w:rsid w:val="425FCDD9"/>
    <w:rsid w:val="4262605F"/>
    <w:rsid w:val="426444AA"/>
    <w:rsid w:val="42662899"/>
    <w:rsid w:val="426FBFEC"/>
    <w:rsid w:val="429C7F2D"/>
    <w:rsid w:val="42A55D7F"/>
    <w:rsid w:val="42BB1A6E"/>
    <w:rsid w:val="42D25F7A"/>
    <w:rsid w:val="42ED0C71"/>
    <w:rsid w:val="42F323DF"/>
    <w:rsid w:val="42F5B5AF"/>
    <w:rsid w:val="42F7034B"/>
    <w:rsid w:val="42F932FA"/>
    <w:rsid w:val="43098342"/>
    <w:rsid w:val="430F56C7"/>
    <w:rsid w:val="431BB189"/>
    <w:rsid w:val="4337B277"/>
    <w:rsid w:val="4344EFB9"/>
    <w:rsid w:val="4357B32B"/>
    <w:rsid w:val="435ADF40"/>
    <w:rsid w:val="435AE2C8"/>
    <w:rsid w:val="4368AFD6"/>
    <w:rsid w:val="4368B636"/>
    <w:rsid w:val="439983F0"/>
    <w:rsid w:val="43A79D3B"/>
    <w:rsid w:val="43B48209"/>
    <w:rsid w:val="43C484DB"/>
    <w:rsid w:val="43CE1780"/>
    <w:rsid w:val="43D11512"/>
    <w:rsid w:val="43FDFF37"/>
    <w:rsid w:val="44131051"/>
    <w:rsid w:val="4413CBB7"/>
    <w:rsid w:val="4464CA8C"/>
    <w:rsid w:val="44702819"/>
    <w:rsid w:val="447807BD"/>
    <w:rsid w:val="448D139B"/>
    <w:rsid w:val="4494F3FB"/>
    <w:rsid w:val="44A67D54"/>
    <w:rsid w:val="44B6EEFF"/>
    <w:rsid w:val="44EB3ABF"/>
    <w:rsid w:val="4503B457"/>
    <w:rsid w:val="45226A66"/>
    <w:rsid w:val="45244003"/>
    <w:rsid w:val="457A656A"/>
    <w:rsid w:val="459F10D3"/>
    <w:rsid w:val="45C37C31"/>
    <w:rsid w:val="45CAFFD8"/>
    <w:rsid w:val="45F9A143"/>
    <w:rsid w:val="4613931F"/>
    <w:rsid w:val="4620D453"/>
    <w:rsid w:val="4633ADF6"/>
    <w:rsid w:val="463AD0D6"/>
    <w:rsid w:val="46484103"/>
    <w:rsid w:val="46746E61"/>
    <w:rsid w:val="46B93069"/>
    <w:rsid w:val="46BB9E13"/>
    <w:rsid w:val="46E13AF7"/>
    <w:rsid w:val="46E7D031"/>
    <w:rsid w:val="471E81CE"/>
    <w:rsid w:val="474F075F"/>
    <w:rsid w:val="475D5037"/>
    <w:rsid w:val="478D9F8F"/>
    <w:rsid w:val="4793F1CB"/>
    <w:rsid w:val="479DD31A"/>
    <w:rsid w:val="47A687CC"/>
    <w:rsid w:val="47B72019"/>
    <w:rsid w:val="47C1773E"/>
    <w:rsid w:val="47CEEB9F"/>
    <w:rsid w:val="47DE81AF"/>
    <w:rsid w:val="47E38E1B"/>
    <w:rsid w:val="480C03B2"/>
    <w:rsid w:val="480DF747"/>
    <w:rsid w:val="482AFEFA"/>
    <w:rsid w:val="482DFFC5"/>
    <w:rsid w:val="483422B2"/>
    <w:rsid w:val="484F150E"/>
    <w:rsid w:val="485AD0D5"/>
    <w:rsid w:val="48676236"/>
    <w:rsid w:val="486ABC8B"/>
    <w:rsid w:val="486D2CE7"/>
    <w:rsid w:val="48720EB6"/>
    <w:rsid w:val="489E13E9"/>
    <w:rsid w:val="48A9BEAB"/>
    <w:rsid w:val="48CE44E5"/>
    <w:rsid w:val="48D46296"/>
    <w:rsid w:val="48E61EFA"/>
    <w:rsid w:val="48F29328"/>
    <w:rsid w:val="4909095E"/>
    <w:rsid w:val="49116BEE"/>
    <w:rsid w:val="49153B91"/>
    <w:rsid w:val="4934FB89"/>
    <w:rsid w:val="49471D8D"/>
    <w:rsid w:val="494D7F00"/>
    <w:rsid w:val="496811AB"/>
    <w:rsid w:val="49760E3A"/>
    <w:rsid w:val="497FC8F7"/>
    <w:rsid w:val="499873CB"/>
    <w:rsid w:val="499DE1EC"/>
    <w:rsid w:val="49D595B6"/>
    <w:rsid w:val="49E63CE6"/>
    <w:rsid w:val="49ED2645"/>
    <w:rsid w:val="4A006636"/>
    <w:rsid w:val="4A1CBB22"/>
    <w:rsid w:val="4A398268"/>
    <w:rsid w:val="4A47AC56"/>
    <w:rsid w:val="4A61126D"/>
    <w:rsid w:val="4A7772F5"/>
    <w:rsid w:val="4A9E6BCB"/>
    <w:rsid w:val="4AB7091F"/>
    <w:rsid w:val="4AC9E673"/>
    <w:rsid w:val="4AD392A5"/>
    <w:rsid w:val="4AEE823E"/>
    <w:rsid w:val="4B2991AC"/>
    <w:rsid w:val="4B2AB361"/>
    <w:rsid w:val="4B3D62EC"/>
    <w:rsid w:val="4B88707B"/>
    <w:rsid w:val="4B89BCA7"/>
    <w:rsid w:val="4B9969F6"/>
    <w:rsid w:val="4BA249A0"/>
    <w:rsid w:val="4BA4C513"/>
    <w:rsid w:val="4BD51C94"/>
    <w:rsid w:val="4BF61176"/>
    <w:rsid w:val="4C126860"/>
    <w:rsid w:val="4C14B0ED"/>
    <w:rsid w:val="4C3F03A9"/>
    <w:rsid w:val="4C4C2B47"/>
    <w:rsid w:val="4C4CA998"/>
    <w:rsid w:val="4C635425"/>
    <w:rsid w:val="4C7080DD"/>
    <w:rsid w:val="4C8800AE"/>
    <w:rsid w:val="4C8BE69B"/>
    <w:rsid w:val="4C8D29CF"/>
    <w:rsid w:val="4C912B87"/>
    <w:rsid w:val="4C9165E9"/>
    <w:rsid w:val="4C98E7FE"/>
    <w:rsid w:val="4CCACD0D"/>
    <w:rsid w:val="4CD100A9"/>
    <w:rsid w:val="4CDC812B"/>
    <w:rsid w:val="4CE1EA43"/>
    <w:rsid w:val="4CFBEF5F"/>
    <w:rsid w:val="4D1F9459"/>
    <w:rsid w:val="4D20BCE2"/>
    <w:rsid w:val="4D82EA54"/>
    <w:rsid w:val="4DAEC007"/>
    <w:rsid w:val="4DD09B76"/>
    <w:rsid w:val="4DD19865"/>
    <w:rsid w:val="4DDA776E"/>
    <w:rsid w:val="4E128847"/>
    <w:rsid w:val="4E1EF789"/>
    <w:rsid w:val="4E555BC7"/>
    <w:rsid w:val="4E83818E"/>
    <w:rsid w:val="4E85E8CF"/>
    <w:rsid w:val="4E8F4632"/>
    <w:rsid w:val="4EC5F1FD"/>
    <w:rsid w:val="4EF664B3"/>
    <w:rsid w:val="4F0965AB"/>
    <w:rsid w:val="4F1FE50D"/>
    <w:rsid w:val="4F335A90"/>
    <w:rsid w:val="4F6D3084"/>
    <w:rsid w:val="4F75200A"/>
    <w:rsid w:val="4F7915C8"/>
    <w:rsid w:val="4F8443F3"/>
    <w:rsid w:val="4F875C42"/>
    <w:rsid w:val="4F8FB698"/>
    <w:rsid w:val="4F97D537"/>
    <w:rsid w:val="4FA4AFA0"/>
    <w:rsid w:val="4FCB4D9F"/>
    <w:rsid w:val="4FCED831"/>
    <w:rsid w:val="4FE16BD9"/>
    <w:rsid w:val="4FE4123A"/>
    <w:rsid w:val="501117E6"/>
    <w:rsid w:val="501B572B"/>
    <w:rsid w:val="50496209"/>
    <w:rsid w:val="505DD33A"/>
    <w:rsid w:val="50669BCC"/>
    <w:rsid w:val="506B0623"/>
    <w:rsid w:val="509919A0"/>
    <w:rsid w:val="50A7E963"/>
    <w:rsid w:val="50E2D537"/>
    <w:rsid w:val="510210A9"/>
    <w:rsid w:val="512ED27B"/>
    <w:rsid w:val="514C2394"/>
    <w:rsid w:val="5154E2A2"/>
    <w:rsid w:val="515F28AE"/>
    <w:rsid w:val="517B061C"/>
    <w:rsid w:val="519344B3"/>
    <w:rsid w:val="5198A6EB"/>
    <w:rsid w:val="51A9A436"/>
    <w:rsid w:val="51B518C8"/>
    <w:rsid w:val="51C1DF95"/>
    <w:rsid w:val="51C23138"/>
    <w:rsid w:val="51CD1FDE"/>
    <w:rsid w:val="51D310C1"/>
    <w:rsid w:val="51D5B668"/>
    <w:rsid w:val="522A50FA"/>
    <w:rsid w:val="524C1C2D"/>
    <w:rsid w:val="5252EBF4"/>
    <w:rsid w:val="5253D1AD"/>
    <w:rsid w:val="525BC0C0"/>
    <w:rsid w:val="5267A74C"/>
    <w:rsid w:val="52838C94"/>
    <w:rsid w:val="5295B625"/>
    <w:rsid w:val="52A53B86"/>
    <w:rsid w:val="52AACAE5"/>
    <w:rsid w:val="52E29993"/>
    <w:rsid w:val="52F35386"/>
    <w:rsid w:val="530E142C"/>
    <w:rsid w:val="5314432E"/>
    <w:rsid w:val="532ADDE1"/>
    <w:rsid w:val="5335899B"/>
    <w:rsid w:val="535D3C44"/>
    <w:rsid w:val="535F4942"/>
    <w:rsid w:val="5392C997"/>
    <w:rsid w:val="5394DD9B"/>
    <w:rsid w:val="5395AB3C"/>
    <w:rsid w:val="53AF74A0"/>
    <w:rsid w:val="53C17519"/>
    <w:rsid w:val="53C691F5"/>
    <w:rsid w:val="53CD6654"/>
    <w:rsid w:val="53D395D6"/>
    <w:rsid w:val="53E284A0"/>
    <w:rsid w:val="53E7D0A5"/>
    <w:rsid w:val="53F53DA7"/>
    <w:rsid w:val="53F74026"/>
    <w:rsid w:val="53FD2745"/>
    <w:rsid w:val="541E2BD9"/>
    <w:rsid w:val="543A2F3C"/>
    <w:rsid w:val="545DB421"/>
    <w:rsid w:val="54630D3E"/>
    <w:rsid w:val="5465232E"/>
    <w:rsid w:val="549D874D"/>
    <w:rsid w:val="54B29808"/>
    <w:rsid w:val="54B53C78"/>
    <w:rsid w:val="54B98E80"/>
    <w:rsid w:val="54D37750"/>
    <w:rsid w:val="54D85EEC"/>
    <w:rsid w:val="54E337F6"/>
    <w:rsid w:val="54F93F44"/>
    <w:rsid w:val="552F731E"/>
    <w:rsid w:val="55317C3C"/>
    <w:rsid w:val="553517E7"/>
    <w:rsid w:val="5539CE45"/>
    <w:rsid w:val="553A0628"/>
    <w:rsid w:val="553D7E38"/>
    <w:rsid w:val="555094A1"/>
    <w:rsid w:val="555970A3"/>
    <w:rsid w:val="555FC2AF"/>
    <w:rsid w:val="55656AEF"/>
    <w:rsid w:val="5567A5C2"/>
    <w:rsid w:val="557D4CCC"/>
    <w:rsid w:val="55A7DD46"/>
    <w:rsid w:val="55B98F88"/>
    <w:rsid w:val="55C8CEFB"/>
    <w:rsid w:val="55D5BFE2"/>
    <w:rsid w:val="55E2C24D"/>
    <w:rsid w:val="55E65CC6"/>
    <w:rsid w:val="55EE4F68"/>
    <w:rsid w:val="55FED671"/>
    <w:rsid w:val="56062BF2"/>
    <w:rsid w:val="56121C1C"/>
    <w:rsid w:val="561D1359"/>
    <w:rsid w:val="5625710F"/>
    <w:rsid w:val="5642E9C8"/>
    <w:rsid w:val="564E63BE"/>
    <w:rsid w:val="565D29F1"/>
    <w:rsid w:val="56695C7F"/>
    <w:rsid w:val="5687D587"/>
    <w:rsid w:val="569F5CB0"/>
    <w:rsid w:val="56B98BC5"/>
    <w:rsid w:val="56C60B1D"/>
    <w:rsid w:val="56F655AC"/>
    <w:rsid w:val="570077DE"/>
    <w:rsid w:val="571639CF"/>
    <w:rsid w:val="57248450"/>
    <w:rsid w:val="57413E2B"/>
    <w:rsid w:val="5758EDE7"/>
    <w:rsid w:val="578E7A4A"/>
    <w:rsid w:val="57B4E649"/>
    <w:rsid w:val="57EB8001"/>
    <w:rsid w:val="57FC5541"/>
    <w:rsid w:val="5807BC97"/>
    <w:rsid w:val="581561C3"/>
    <w:rsid w:val="582C76A3"/>
    <w:rsid w:val="58492330"/>
    <w:rsid w:val="584C2ADD"/>
    <w:rsid w:val="586008DA"/>
    <w:rsid w:val="58D0E7C5"/>
    <w:rsid w:val="58EB4695"/>
    <w:rsid w:val="58ECF1ED"/>
    <w:rsid w:val="58EF5E2C"/>
    <w:rsid w:val="58FCE950"/>
    <w:rsid w:val="59088667"/>
    <w:rsid w:val="5912E264"/>
    <w:rsid w:val="591CA9E1"/>
    <w:rsid w:val="5925AB2E"/>
    <w:rsid w:val="59260EDF"/>
    <w:rsid w:val="5931DA23"/>
    <w:rsid w:val="593283BA"/>
    <w:rsid w:val="594DC3C2"/>
    <w:rsid w:val="594DD3D0"/>
    <w:rsid w:val="59938992"/>
    <w:rsid w:val="599B6299"/>
    <w:rsid w:val="59C423FC"/>
    <w:rsid w:val="59D188C0"/>
    <w:rsid w:val="59F213E0"/>
    <w:rsid w:val="59FBC1A5"/>
    <w:rsid w:val="5A171679"/>
    <w:rsid w:val="5A177031"/>
    <w:rsid w:val="5A299F1F"/>
    <w:rsid w:val="5A37EE18"/>
    <w:rsid w:val="5A4599E9"/>
    <w:rsid w:val="5A49FC37"/>
    <w:rsid w:val="5A4ADB01"/>
    <w:rsid w:val="5A5E2EAD"/>
    <w:rsid w:val="5A802928"/>
    <w:rsid w:val="5AA112B5"/>
    <w:rsid w:val="5AA3BDA9"/>
    <w:rsid w:val="5AAA53FD"/>
    <w:rsid w:val="5AB48566"/>
    <w:rsid w:val="5ABA2A56"/>
    <w:rsid w:val="5AC3790C"/>
    <w:rsid w:val="5ACDD827"/>
    <w:rsid w:val="5AD3164C"/>
    <w:rsid w:val="5AFD233C"/>
    <w:rsid w:val="5B05DD86"/>
    <w:rsid w:val="5B30EA10"/>
    <w:rsid w:val="5B3C3F0E"/>
    <w:rsid w:val="5B40DD32"/>
    <w:rsid w:val="5B5EFC6B"/>
    <w:rsid w:val="5B72C0CC"/>
    <w:rsid w:val="5B820EE0"/>
    <w:rsid w:val="5B8671AD"/>
    <w:rsid w:val="5B9CAAD3"/>
    <w:rsid w:val="5BB99EB7"/>
    <w:rsid w:val="5BCD39E3"/>
    <w:rsid w:val="5BCF3CDD"/>
    <w:rsid w:val="5BDD0CD3"/>
    <w:rsid w:val="5BF4C1B7"/>
    <w:rsid w:val="5C0E0C98"/>
    <w:rsid w:val="5C11413D"/>
    <w:rsid w:val="5C1263AF"/>
    <w:rsid w:val="5C351077"/>
    <w:rsid w:val="5C379AE1"/>
    <w:rsid w:val="5C475178"/>
    <w:rsid w:val="5C4F6EF2"/>
    <w:rsid w:val="5C6FA9B9"/>
    <w:rsid w:val="5C73A49E"/>
    <w:rsid w:val="5C7BDC27"/>
    <w:rsid w:val="5C967AFE"/>
    <w:rsid w:val="5C98C0CC"/>
    <w:rsid w:val="5CCF79B8"/>
    <w:rsid w:val="5CE10684"/>
    <w:rsid w:val="5CE3D346"/>
    <w:rsid w:val="5CE54878"/>
    <w:rsid w:val="5CEC8F08"/>
    <w:rsid w:val="5CF0E5CE"/>
    <w:rsid w:val="5D0CE7BD"/>
    <w:rsid w:val="5D32AE5F"/>
    <w:rsid w:val="5D389BC7"/>
    <w:rsid w:val="5D3944AE"/>
    <w:rsid w:val="5D3F0A01"/>
    <w:rsid w:val="5D413071"/>
    <w:rsid w:val="5D41B68C"/>
    <w:rsid w:val="5D5559DB"/>
    <w:rsid w:val="5D5B8AEE"/>
    <w:rsid w:val="5D959E9B"/>
    <w:rsid w:val="5DA88C55"/>
    <w:rsid w:val="5DAE6472"/>
    <w:rsid w:val="5DDE7645"/>
    <w:rsid w:val="5E1E724A"/>
    <w:rsid w:val="5E2A079A"/>
    <w:rsid w:val="5E8A36B2"/>
    <w:rsid w:val="5EAFCE81"/>
    <w:rsid w:val="5EB121F2"/>
    <w:rsid w:val="5ECA42DA"/>
    <w:rsid w:val="5EE9A10B"/>
    <w:rsid w:val="5F123BD5"/>
    <w:rsid w:val="5F259B75"/>
    <w:rsid w:val="5F36EFC1"/>
    <w:rsid w:val="5F50AC3A"/>
    <w:rsid w:val="5F510F51"/>
    <w:rsid w:val="5F59C9E8"/>
    <w:rsid w:val="5F5A214D"/>
    <w:rsid w:val="5F5D8FF0"/>
    <w:rsid w:val="5F8E4C2A"/>
    <w:rsid w:val="5F92D44E"/>
    <w:rsid w:val="5F93D1FC"/>
    <w:rsid w:val="5FA23886"/>
    <w:rsid w:val="5FA97767"/>
    <w:rsid w:val="5FAD1811"/>
    <w:rsid w:val="5FB4CA9A"/>
    <w:rsid w:val="5FCDD20B"/>
    <w:rsid w:val="5FE708BA"/>
    <w:rsid w:val="5FF9A6CB"/>
    <w:rsid w:val="60189AEC"/>
    <w:rsid w:val="60286A47"/>
    <w:rsid w:val="602C2109"/>
    <w:rsid w:val="604BFB1C"/>
    <w:rsid w:val="605BC404"/>
    <w:rsid w:val="60603531"/>
    <w:rsid w:val="6078A646"/>
    <w:rsid w:val="607B3C16"/>
    <w:rsid w:val="6095E2E8"/>
    <w:rsid w:val="60A79424"/>
    <w:rsid w:val="60B24F72"/>
    <w:rsid w:val="60B587C1"/>
    <w:rsid w:val="60D24034"/>
    <w:rsid w:val="60D6DE24"/>
    <w:rsid w:val="60DD85E2"/>
    <w:rsid w:val="60DDA0CD"/>
    <w:rsid w:val="60E78CC8"/>
    <w:rsid w:val="61142AA7"/>
    <w:rsid w:val="61376894"/>
    <w:rsid w:val="616A7B27"/>
    <w:rsid w:val="61867583"/>
    <w:rsid w:val="618C6B6D"/>
    <w:rsid w:val="619CA959"/>
    <w:rsid w:val="61A02FDE"/>
    <w:rsid w:val="61A51DD6"/>
    <w:rsid w:val="61B5942C"/>
    <w:rsid w:val="61C4A2D4"/>
    <w:rsid w:val="61D1CDFF"/>
    <w:rsid w:val="61E6A941"/>
    <w:rsid w:val="61FF5AFC"/>
    <w:rsid w:val="62015B0A"/>
    <w:rsid w:val="621CA188"/>
    <w:rsid w:val="621DBD0B"/>
    <w:rsid w:val="622EC463"/>
    <w:rsid w:val="62464085"/>
    <w:rsid w:val="625F6372"/>
    <w:rsid w:val="626BBCA2"/>
    <w:rsid w:val="628D4F3E"/>
    <w:rsid w:val="629F052D"/>
    <w:rsid w:val="62A1F196"/>
    <w:rsid w:val="62BB1343"/>
    <w:rsid w:val="62CC8AC8"/>
    <w:rsid w:val="62CD1634"/>
    <w:rsid w:val="62FA8580"/>
    <w:rsid w:val="63012FD9"/>
    <w:rsid w:val="630BCF6D"/>
    <w:rsid w:val="631E6DAB"/>
    <w:rsid w:val="633F10AF"/>
    <w:rsid w:val="634E8BCA"/>
    <w:rsid w:val="636B66E1"/>
    <w:rsid w:val="63980393"/>
    <w:rsid w:val="63A25898"/>
    <w:rsid w:val="63A5B3A1"/>
    <w:rsid w:val="63C269A8"/>
    <w:rsid w:val="63E8D01E"/>
    <w:rsid w:val="63F902CD"/>
    <w:rsid w:val="64095E1A"/>
    <w:rsid w:val="640B073D"/>
    <w:rsid w:val="641C3BE2"/>
    <w:rsid w:val="6425C0CE"/>
    <w:rsid w:val="6428FA50"/>
    <w:rsid w:val="644F3D80"/>
    <w:rsid w:val="6462763B"/>
    <w:rsid w:val="64642947"/>
    <w:rsid w:val="646ACD35"/>
    <w:rsid w:val="6477A3EF"/>
    <w:rsid w:val="64E03E83"/>
    <w:rsid w:val="64EF7886"/>
    <w:rsid w:val="64F0D2DB"/>
    <w:rsid w:val="64F5BE09"/>
    <w:rsid w:val="64F8BFA3"/>
    <w:rsid w:val="6503C4B7"/>
    <w:rsid w:val="65395117"/>
    <w:rsid w:val="6543E744"/>
    <w:rsid w:val="65483071"/>
    <w:rsid w:val="654B30DC"/>
    <w:rsid w:val="65525536"/>
    <w:rsid w:val="655B50EF"/>
    <w:rsid w:val="656B590A"/>
    <w:rsid w:val="657443D6"/>
    <w:rsid w:val="65A358DB"/>
    <w:rsid w:val="65C524D4"/>
    <w:rsid w:val="660D4C39"/>
    <w:rsid w:val="661B0C0F"/>
    <w:rsid w:val="662EDAE7"/>
    <w:rsid w:val="664271DB"/>
    <w:rsid w:val="6646BEAF"/>
    <w:rsid w:val="665313EC"/>
    <w:rsid w:val="665E77BA"/>
    <w:rsid w:val="6665D521"/>
    <w:rsid w:val="667E86B0"/>
    <w:rsid w:val="66824A12"/>
    <w:rsid w:val="669FF644"/>
    <w:rsid w:val="66A0F7A2"/>
    <w:rsid w:val="66A4A737"/>
    <w:rsid w:val="66A69080"/>
    <w:rsid w:val="66A91A76"/>
    <w:rsid w:val="66CB9936"/>
    <w:rsid w:val="66D6C708"/>
    <w:rsid w:val="66E04234"/>
    <w:rsid w:val="66FCA44A"/>
    <w:rsid w:val="6702997D"/>
    <w:rsid w:val="6709A38B"/>
    <w:rsid w:val="67184A26"/>
    <w:rsid w:val="671B9326"/>
    <w:rsid w:val="67213D30"/>
    <w:rsid w:val="674815A5"/>
    <w:rsid w:val="677B7D08"/>
    <w:rsid w:val="6783D9BA"/>
    <w:rsid w:val="6787F659"/>
    <w:rsid w:val="67996583"/>
    <w:rsid w:val="67F9E2CC"/>
    <w:rsid w:val="681BC231"/>
    <w:rsid w:val="681DB15B"/>
    <w:rsid w:val="6827B176"/>
    <w:rsid w:val="684EEF65"/>
    <w:rsid w:val="68554A7F"/>
    <w:rsid w:val="68809CBA"/>
    <w:rsid w:val="6895C496"/>
    <w:rsid w:val="68BD7947"/>
    <w:rsid w:val="68C3CD58"/>
    <w:rsid w:val="68D3FFE0"/>
    <w:rsid w:val="68D589C3"/>
    <w:rsid w:val="68DA9220"/>
    <w:rsid w:val="68E2E04B"/>
    <w:rsid w:val="68EF86BA"/>
    <w:rsid w:val="68FB0ACC"/>
    <w:rsid w:val="693034E7"/>
    <w:rsid w:val="69370722"/>
    <w:rsid w:val="6939C4EA"/>
    <w:rsid w:val="69471C9A"/>
    <w:rsid w:val="694D7335"/>
    <w:rsid w:val="69655563"/>
    <w:rsid w:val="69705701"/>
    <w:rsid w:val="69749BF1"/>
    <w:rsid w:val="698AB89B"/>
    <w:rsid w:val="69A43CA1"/>
    <w:rsid w:val="69CA0FCE"/>
    <w:rsid w:val="69E5B630"/>
    <w:rsid w:val="69FA175E"/>
    <w:rsid w:val="69FE839E"/>
    <w:rsid w:val="6A090B92"/>
    <w:rsid w:val="6A246874"/>
    <w:rsid w:val="6A593F22"/>
    <w:rsid w:val="6A5FCF5C"/>
    <w:rsid w:val="6A600B52"/>
    <w:rsid w:val="6A6F9CBB"/>
    <w:rsid w:val="6AB336AD"/>
    <w:rsid w:val="6AB4BAF1"/>
    <w:rsid w:val="6AF0121A"/>
    <w:rsid w:val="6B02F1A1"/>
    <w:rsid w:val="6B10EEDB"/>
    <w:rsid w:val="6B1DCD62"/>
    <w:rsid w:val="6B1E56C7"/>
    <w:rsid w:val="6B3BD175"/>
    <w:rsid w:val="6B480E7A"/>
    <w:rsid w:val="6B56A0A9"/>
    <w:rsid w:val="6B57FC62"/>
    <w:rsid w:val="6B842CEE"/>
    <w:rsid w:val="6B97D714"/>
    <w:rsid w:val="6BB9CA9E"/>
    <w:rsid w:val="6BB9EA79"/>
    <w:rsid w:val="6BE291DD"/>
    <w:rsid w:val="6BF00BB9"/>
    <w:rsid w:val="6BFBD10E"/>
    <w:rsid w:val="6BFF998D"/>
    <w:rsid w:val="6C12DC25"/>
    <w:rsid w:val="6C23C9E9"/>
    <w:rsid w:val="6C41375D"/>
    <w:rsid w:val="6C5397F7"/>
    <w:rsid w:val="6C57DCE3"/>
    <w:rsid w:val="6C6C7923"/>
    <w:rsid w:val="6C982F85"/>
    <w:rsid w:val="6CAB53A9"/>
    <w:rsid w:val="6CB09C05"/>
    <w:rsid w:val="6CB5018F"/>
    <w:rsid w:val="6CD96BA1"/>
    <w:rsid w:val="6D0DA5F2"/>
    <w:rsid w:val="6D20C046"/>
    <w:rsid w:val="6D229502"/>
    <w:rsid w:val="6D337E79"/>
    <w:rsid w:val="6D3FE8BF"/>
    <w:rsid w:val="6D4893E7"/>
    <w:rsid w:val="6D499860"/>
    <w:rsid w:val="6D649924"/>
    <w:rsid w:val="6D6AEDC6"/>
    <w:rsid w:val="6D700424"/>
    <w:rsid w:val="6D767B6E"/>
    <w:rsid w:val="6D776E84"/>
    <w:rsid w:val="6D8FFA99"/>
    <w:rsid w:val="6DAF0974"/>
    <w:rsid w:val="6DB14ABA"/>
    <w:rsid w:val="6DB1C5DA"/>
    <w:rsid w:val="6DBE3104"/>
    <w:rsid w:val="6DC27DAA"/>
    <w:rsid w:val="6DD6157E"/>
    <w:rsid w:val="6E01CCD6"/>
    <w:rsid w:val="6E046303"/>
    <w:rsid w:val="6E0AC48E"/>
    <w:rsid w:val="6E24F7CC"/>
    <w:rsid w:val="6E2621E3"/>
    <w:rsid w:val="6E46DA0F"/>
    <w:rsid w:val="6E4DD926"/>
    <w:rsid w:val="6E5C1B85"/>
    <w:rsid w:val="6E6E2C1A"/>
    <w:rsid w:val="6E771894"/>
    <w:rsid w:val="6E885528"/>
    <w:rsid w:val="6E990619"/>
    <w:rsid w:val="6EA165AC"/>
    <w:rsid w:val="6EC993F2"/>
    <w:rsid w:val="6EEF88F9"/>
    <w:rsid w:val="6EF21CE6"/>
    <w:rsid w:val="6F1279C2"/>
    <w:rsid w:val="6F1A8A0E"/>
    <w:rsid w:val="6F5466C8"/>
    <w:rsid w:val="6F56C869"/>
    <w:rsid w:val="6F7FCA1F"/>
    <w:rsid w:val="6F86F6E7"/>
    <w:rsid w:val="6F88067D"/>
    <w:rsid w:val="6F8CA037"/>
    <w:rsid w:val="6F916F25"/>
    <w:rsid w:val="6FDDE376"/>
    <w:rsid w:val="7001EFF6"/>
    <w:rsid w:val="7013CF97"/>
    <w:rsid w:val="7013D36A"/>
    <w:rsid w:val="7019A258"/>
    <w:rsid w:val="706595DA"/>
    <w:rsid w:val="70777947"/>
    <w:rsid w:val="709DABC3"/>
    <w:rsid w:val="70ADAC06"/>
    <w:rsid w:val="70E85DB6"/>
    <w:rsid w:val="70ED0924"/>
    <w:rsid w:val="71113601"/>
    <w:rsid w:val="716FCA69"/>
    <w:rsid w:val="71A2F5AA"/>
    <w:rsid w:val="71B5C478"/>
    <w:rsid w:val="71B6CC11"/>
    <w:rsid w:val="71F7E245"/>
    <w:rsid w:val="7209E5C3"/>
    <w:rsid w:val="720B5660"/>
    <w:rsid w:val="723738BA"/>
    <w:rsid w:val="72521E78"/>
    <w:rsid w:val="726AD6EB"/>
    <w:rsid w:val="7273BD8A"/>
    <w:rsid w:val="729C94F7"/>
    <w:rsid w:val="729E6E2A"/>
    <w:rsid w:val="72A34863"/>
    <w:rsid w:val="72B23742"/>
    <w:rsid w:val="72C06556"/>
    <w:rsid w:val="72CAC794"/>
    <w:rsid w:val="72D849B7"/>
    <w:rsid w:val="72F590CC"/>
    <w:rsid w:val="730FD218"/>
    <w:rsid w:val="731BC258"/>
    <w:rsid w:val="73404E02"/>
    <w:rsid w:val="73B148B2"/>
    <w:rsid w:val="73BB6E57"/>
    <w:rsid w:val="73D3512D"/>
    <w:rsid w:val="73E76A44"/>
    <w:rsid w:val="73FB818C"/>
    <w:rsid w:val="74193F34"/>
    <w:rsid w:val="7423D12B"/>
    <w:rsid w:val="74336BAF"/>
    <w:rsid w:val="743694BE"/>
    <w:rsid w:val="7441F40D"/>
    <w:rsid w:val="745FEAB6"/>
    <w:rsid w:val="74600503"/>
    <w:rsid w:val="74616DB0"/>
    <w:rsid w:val="746839EB"/>
    <w:rsid w:val="74754932"/>
    <w:rsid w:val="747E2229"/>
    <w:rsid w:val="74A09E44"/>
    <w:rsid w:val="74C22155"/>
    <w:rsid w:val="74D73275"/>
    <w:rsid w:val="74F7B964"/>
    <w:rsid w:val="7511C051"/>
    <w:rsid w:val="7516AA09"/>
    <w:rsid w:val="751F13FB"/>
    <w:rsid w:val="753A936C"/>
    <w:rsid w:val="7540E5CC"/>
    <w:rsid w:val="754E39F8"/>
    <w:rsid w:val="755764E3"/>
    <w:rsid w:val="75688336"/>
    <w:rsid w:val="75717B23"/>
    <w:rsid w:val="758781B0"/>
    <w:rsid w:val="758EDC9A"/>
    <w:rsid w:val="759378A8"/>
    <w:rsid w:val="75A43F96"/>
    <w:rsid w:val="75DF85C2"/>
    <w:rsid w:val="75E242FD"/>
    <w:rsid w:val="75E48437"/>
    <w:rsid w:val="75EF7BDD"/>
    <w:rsid w:val="760F2E57"/>
    <w:rsid w:val="76321952"/>
    <w:rsid w:val="763CFDA6"/>
    <w:rsid w:val="7646702F"/>
    <w:rsid w:val="764CC36C"/>
    <w:rsid w:val="76589A16"/>
    <w:rsid w:val="765E6A13"/>
    <w:rsid w:val="767959AB"/>
    <w:rsid w:val="76B4DD2F"/>
    <w:rsid w:val="76CE9389"/>
    <w:rsid w:val="76E71830"/>
    <w:rsid w:val="76E7A095"/>
    <w:rsid w:val="76F45EA7"/>
    <w:rsid w:val="76F6D523"/>
    <w:rsid w:val="76FA8143"/>
    <w:rsid w:val="77008163"/>
    <w:rsid w:val="77055270"/>
    <w:rsid w:val="773E43FD"/>
    <w:rsid w:val="774C7E58"/>
    <w:rsid w:val="7751DE94"/>
    <w:rsid w:val="777C37BA"/>
    <w:rsid w:val="77833710"/>
    <w:rsid w:val="77B767E9"/>
    <w:rsid w:val="77B9561A"/>
    <w:rsid w:val="77BA2812"/>
    <w:rsid w:val="77C8BBB9"/>
    <w:rsid w:val="77E12AAA"/>
    <w:rsid w:val="7802B7CC"/>
    <w:rsid w:val="780F8D13"/>
    <w:rsid w:val="781F42BB"/>
    <w:rsid w:val="782F515A"/>
    <w:rsid w:val="7858AFB9"/>
    <w:rsid w:val="787540BC"/>
    <w:rsid w:val="788FAFB8"/>
    <w:rsid w:val="78AB11B4"/>
    <w:rsid w:val="78B75558"/>
    <w:rsid w:val="78C6DB4F"/>
    <w:rsid w:val="78DA76C7"/>
    <w:rsid w:val="78E1BD1C"/>
    <w:rsid w:val="79027C1C"/>
    <w:rsid w:val="79090764"/>
    <w:rsid w:val="790BC8F0"/>
    <w:rsid w:val="794CB40F"/>
    <w:rsid w:val="794E8B98"/>
    <w:rsid w:val="7955CE8D"/>
    <w:rsid w:val="795BB60B"/>
    <w:rsid w:val="797FEBE0"/>
    <w:rsid w:val="79892C8B"/>
    <w:rsid w:val="79B48869"/>
    <w:rsid w:val="79D009E2"/>
    <w:rsid w:val="79EB2FEC"/>
    <w:rsid w:val="7A45E546"/>
    <w:rsid w:val="7A53999D"/>
    <w:rsid w:val="7A6755FF"/>
    <w:rsid w:val="7AA969D9"/>
    <w:rsid w:val="7AB04DDC"/>
    <w:rsid w:val="7ABF9410"/>
    <w:rsid w:val="7ACB8E75"/>
    <w:rsid w:val="7AD53750"/>
    <w:rsid w:val="7ADEBC86"/>
    <w:rsid w:val="7AFFE08F"/>
    <w:rsid w:val="7B03E79D"/>
    <w:rsid w:val="7B074042"/>
    <w:rsid w:val="7B18E57A"/>
    <w:rsid w:val="7B3C4212"/>
    <w:rsid w:val="7B55CD49"/>
    <w:rsid w:val="7B8994EE"/>
    <w:rsid w:val="7B8CFEF0"/>
    <w:rsid w:val="7BBC8B74"/>
    <w:rsid w:val="7BC63187"/>
    <w:rsid w:val="7BECDB98"/>
    <w:rsid w:val="7BF03E57"/>
    <w:rsid w:val="7BF46916"/>
    <w:rsid w:val="7BF47B11"/>
    <w:rsid w:val="7C0F7D16"/>
    <w:rsid w:val="7C14F249"/>
    <w:rsid w:val="7C31B8A2"/>
    <w:rsid w:val="7C45A2B5"/>
    <w:rsid w:val="7C56B7A1"/>
    <w:rsid w:val="7C727D44"/>
    <w:rsid w:val="7C86BD49"/>
    <w:rsid w:val="7C86CAEF"/>
    <w:rsid w:val="7CAE4514"/>
    <w:rsid w:val="7CB52D42"/>
    <w:rsid w:val="7CE942A9"/>
    <w:rsid w:val="7D185C9D"/>
    <w:rsid w:val="7D338149"/>
    <w:rsid w:val="7D5B7982"/>
    <w:rsid w:val="7D6D0DD8"/>
    <w:rsid w:val="7D82AB3C"/>
    <w:rsid w:val="7D8D1C21"/>
    <w:rsid w:val="7D8E8F30"/>
    <w:rsid w:val="7DAC7F75"/>
    <w:rsid w:val="7DC29432"/>
    <w:rsid w:val="7DCCEBD2"/>
    <w:rsid w:val="7DCE7116"/>
    <w:rsid w:val="7DCF1DFA"/>
    <w:rsid w:val="7DF1C79A"/>
    <w:rsid w:val="7E09BF2F"/>
    <w:rsid w:val="7E22B306"/>
    <w:rsid w:val="7E421C0F"/>
    <w:rsid w:val="7E4BEE98"/>
    <w:rsid w:val="7E5524B7"/>
    <w:rsid w:val="7E5CD643"/>
    <w:rsid w:val="7E5DD6ED"/>
    <w:rsid w:val="7E9E7E1B"/>
    <w:rsid w:val="7EAB0858"/>
    <w:rsid w:val="7EC0B179"/>
    <w:rsid w:val="7ED57443"/>
    <w:rsid w:val="7EE29330"/>
    <w:rsid w:val="7EE4838E"/>
    <w:rsid w:val="7EE92B81"/>
    <w:rsid w:val="7F09AA6A"/>
    <w:rsid w:val="7F118803"/>
    <w:rsid w:val="7F174604"/>
    <w:rsid w:val="7F26EC72"/>
    <w:rsid w:val="7F2DF4AF"/>
    <w:rsid w:val="7F31BD45"/>
    <w:rsid w:val="7F415616"/>
    <w:rsid w:val="7F555952"/>
    <w:rsid w:val="7F60FCD2"/>
    <w:rsid w:val="7F8FB2BF"/>
    <w:rsid w:val="7F94BE2A"/>
    <w:rsid w:val="7F998919"/>
    <w:rsid w:val="7F9E0AFA"/>
    <w:rsid w:val="7F9F2719"/>
    <w:rsid w:val="7FC02106"/>
    <w:rsid w:val="7FD98DFA"/>
    <w:rsid w:val="7FF8D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57CE8102"/>
  <w15:docId w15:val="{C8CA150D-65E5-4E0E-B213-36DD417657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" w:hAnsi="Times" w:eastAsia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semiHidden="1" w:unhideWhenUsed="1"/>
    <w:lsdException w:name="line number" w:semiHidden="1" w:unhideWhenUsed="1"/>
    <w:lsdException w:name="page number" w:uiPriority="99" w:semiHidden="1" w:unhideWhenUsed="1"/>
    <w:lsdException w:name="endnote reference" w:uiPriority="99" w:semiHidden="1" w:unhideWhenUsed="1"/>
    <w:lsdException w:name="endnote text" w:uiPriority="99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cs="Times , serif"/>
      <w:sz w:val="24"/>
      <w:szCs w:val="24"/>
    </w:rPr>
  </w:style>
  <w:style w:type="paragraph" w:styleId="Heading1">
    <w:name w:val="heading 1"/>
    <w:basedOn w:val="Normal"/>
    <w:next w:val="BodyText1"/>
    <w:link w:val="Heading1Char1"/>
    <w:qFormat/>
    <w:pPr>
      <w:spacing w:line="480" w:lineRule="auto"/>
      <w:jc w:val="center"/>
      <w:outlineLvl w:val="0"/>
    </w:pPr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pPr>
      <w:spacing w:line="480" w:lineRule="auto"/>
      <w:outlineLvl w:val="1"/>
    </w:pPr>
    <w:rPr>
      <w:rFonts w:ascii="Times New Roman" w:hAnsi="Times New Roman" w:cs="Times New Roman"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1" w:customStyle="1">
    <w:name w:val="Body Text1"/>
    <w:basedOn w:val="Normal"/>
    <w:link w:val="BodyTextChar"/>
  </w:style>
  <w:style w:type="character" w:styleId="Heading1Char1" w:customStyle="1">
    <w:name w:val="Heading 1 Char1"/>
    <w:link w:val="Heading1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styleId="HeaderChar" w:customStyle="1">
    <w:name w:val="Header Char"/>
    <w:link w:val="Header"/>
    <w:uiPriority w:val="99"/>
    <w:rPr>
      <w:rFonts w:cs="Times , serif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uiPriority w:val="99"/>
    <w:rPr>
      <w:rFonts w:cs="Times , serif"/>
      <w:sz w:val="24"/>
      <w:szCs w:val="24"/>
    </w:rPr>
  </w:style>
  <w:style w:type="paragraph" w:styleId="BodyText">
    <w:name w:val="Body Text"/>
    <w:basedOn w:val="Normal"/>
    <w:link w:val="BodyTextChar1"/>
    <w:pPr>
      <w:spacing w:line="480" w:lineRule="auto"/>
      <w:ind w:firstLine="540"/>
    </w:pPr>
    <w:rPr>
      <w:rFonts w:ascii="Times New Roman" w:hAnsi="Times New Roman" w:cs="Times New Roman"/>
    </w:rPr>
  </w:style>
  <w:style w:type="character" w:styleId="BodyTextChar1" w:customStyle="1">
    <w:name w:val="Body Text Char1"/>
    <w:link w:val="BodyText"/>
    <w:rPr>
      <w:rFonts w:cs="Times , serif"/>
      <w:sz w:val="24"/>
      <w:szCs w:val="24"/>
    </w:rPr>
  </w:style>
  <w:style w:type="character" w:styleId="TextodeblocoCarcter" w:customStyle="1">
    <w:name w:val="Texto de bloco Carácter"/>
    <w:link w:val="BlockText1"/>
    <w:locked/>
    <w:rPr>
      <w:sz w:val="24"/>
      <w:lang w:val="pt-PT" w:eastAsia="pt-PT" w:bidi="pt-PT"/>
    </w:rPr>
  </w:style>
  <w:style w:type="paragraph" w:styleId="BlockText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styleId="Numberedlist" w:customStyle="1">
    <w:name w:val="Numbered list"/>
    <w:basedOn w:val="Normal"/>
    <w:pPr>
      <w:numPr>
        <w:numId w:val="2"/>
      </w:numPr>
      <w:spacing w:line="480" w:lineRule="auto"/>
    </w:pPr>
    <w:rPr>
      <w:rFonts w:ascii="Times New Roman" w:hAnsi="Times New Roman" w:cs="Times New Roman"/>
      <w:lang w:bidi="pt-PT"/>
    </w:rPr>
  </w:style>
  <w:style w:type="paragraph" w:styleId="Quotation" w:customStyle="1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styleId="Reference" w:customStyle="1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styleId="Heading11" w:customStyle="1">
    <w:name w:val="Heading 11"/>
    <w:basedOn w:val="Normal"/>
    <w:link w:val="Heading1Char"/>
  </w:style>
  <w:style w:type="character" w:styleId="Heading1Char" w:customStyle="1">
    <w:name w:val="Heading 1 Char"/>
    <w:link w:val="Heading11"/>
    <w:locked/>
    <w:rPr>
      <w:sz w:val="24"/>
      <w:lang w:val="pt-PT" w:eastAsia="pt-PT" w:bidi="pt-PT"/>
    </w:rPr>
  </w:style>
  <w:style w:type="character" w:styleId="BodyTextChar" w:customStyle="1">
    <w:name w:val="Body Text Char"/>
    <w:link w:val="BodyText1"/>
    <w:locked/>
    <w:rPr>
      <w:sz w:val="24"/>
      <w:lang w:val="pt-PT" w:eastAsia="pt-PT" w:bidi="pt-PT"/>
    </w:rPr>
  </w:style>
  <w:style w:type="paragraph" w:styleId="BlockText1" w:customStyle="1">
    <w:name w:val="Block Text1"/>
    <w:basedOn w:val="Normal"/>
    <w:link w:val="TextodeblocoCarcter"/>
  </w:style>
  <w:style w:type="table" w:styleId="TableNormal1" w:customStyle="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styleId="TitleChar" w:customStyle="1">
    <w:name w:val="Title Char"/>
    <w:link w:val="Title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leGrid">
    <w:name w:val="Table Grid"/>
    <w:basedOn w:val="TableNormal"/>
    <w:rsid w:val="00E320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SpacingChar" w:customStyle="1">
    <w:name w:val="No Spacing Char"/>
    <w:link w:val="NoSpacing"/>
    <w:uiPriority w:val="1"/>
    <w:locked/>
    <w:rsid w:val="00E32082"/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sid w:val="00E32082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4A6F4A"/>
  </w:style>
  <w:style w:type="paragraph" w:styleId="TOC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ListParagraph">
    <w:name w:val="List Paragraph"/>
    <w:basedOn w:val="Normal"/>
    <w:uiPriority w:val="34"/>
    <w:qFormat/>
    <w:rsid w:val="00964655"/>
    <w:pPr>
      <w:spacing w:before="120" w:line="360" w:lineRule="auto"/>
      <w:ind w:left="720" w:firstLine="851"/>
      <w:contextualSpacing/>
      <w:jc w:val="both"/>
    </w:pPr>
    <w:rPr>
      <w:rFonts w:ascii="Garamond" w:hAnsi="Garamond" w:eastAsia="Garamond" w:cs="Garamond"/>
      <w:color w:val="000000"/>
      <w:szCs w:val="20"/>
    </w:rPr>
  </w:style>
  <w:style w:type="paragraph" w:styleId="BalloonText">
    <w:name w:val="Balloon Text"/>
    <w:basedOn w:val="Normal"/>
    <w:link w:val="BalloonTextChar"/>
    <w:rsid w:val="003B263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3B263F"/>
    <w:rPr>
      <w:rFonts w:ascii="Tahoma" w:hAnsi="Tahoma" w:cs="Tahoma"/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D3418C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semiHidden/>
    <w:unhideWhenUsed/>
    <w:rsid w:val="00D3418C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/>
    <w:rsid w:val="00D3418C"/>
    <w:rPr>
      <w:rFonts w:cs="Times , serif"/>
    </w:rPr>
  </w:style>
  <w:style w:type="character" w:styleId="CommentReference">
    <w:name w:val="annotation reference"/>
    <w:basedOn w:val="DefaultParagraphFont"/>
    <w:semiHidden/>
    <w:unhideWhenUsed/>
    <w:rsid w:val="00D3418C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C704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EC7042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rsid w:val="00EC7042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qFormat/>
    <w:rsid w:val="0060067E"/>
    <w:rPr>
      <w:i/>
      <w:iCs/>
    </w:rPr>
  </w:style>
  <w:style w:type="character" w:styleId="Strong">
    <w:name w:val="Strong"/>
    <w:basedOn w:val="DefaultParagraphFont"/>
    <w:qFormat/>
    <w:rsid w:val="0050618D"/>
    <w:rPr>
      <w:b/>
      <w:bCs/>
    </w:rPr>
  </w:style>
  <w:style w:type="paragraph" w:styleId="Caption">
    <w:name w:val="caption"/>
    <w:basedOn w:val="Normal"/>
    <w:next w:val="Normal"/>
    <w:unhideWhenUsed/>
    <w:qFormat/>
    <w:rsid w:val="00F4582D"/>
    <w:pPr>
      <w:spacing w:after="200"/>
    </w:pPr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Pr>
      <w:rFonts w:cs="Times , serif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rFonts w:cs="Times , serif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11/relationships/commentsExtended" Target="commentsExtended.xml" Id="rId13" /><Relationship Type="http://schemas.openxmlformats.org/officeDocument/2006/relationships/hyperlink" Target="https://www.ocai-online.com/about-the-Organizational-Culture-Assessment-Instrument-OCAI" TargetMode="External" Id="rId18" /><Relationship Type="http://schemas.openxmlformats.org/officeDocument/2006/relationships/hyperlink" Target="https://endomarketing.tv/cultura-organizacional/" TargetMode="External" Id="rId26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omments" Target="comments.xml" Id="rId12" /><Relationship Type="http://schemas.openxmlformats.org/officeDocument/2006/relationships/image" Target="media/image4.svg" Id="rId17" /><Relationship Type="http://schemas.openxmlformats.org/officeDocument/2006/relationships/numbering" Target="numbering.xml" Id="rId2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microsoft.com/office/2018/08/relationships/commentsExtensible" Target="commentsExtensible.xml" Id="rId15" /><Relationship Type="http://schemas.openxmlformats.org/officeDocument/2006/relationships/header" Target="header2.xml" Id="rId28" /><Relationship Type="http://schemas.openxmlformats.org/officeDocument/2006/relationships/header" Target="header1.xml" Id="rId10" /><Relationship Type="http://schemas.openxmlformats.org/officeDocument/2006/relationships/hyperlink" Target="https://endomarketing.tv/cultura-organizacional/" TargetMode="External" Id="rId19" /><Relationship Type="http://schemas.openxmlformats.org/officeDocument/2006/relationships/theme" Target="theme/theme1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microsoft.com/office/2016/09/relationships/commentsIds" Target="commentsIds.xml" Id="rId14" /><Relationship Type="http://schemas.microsoft.com/office/2011/relationships/people" Target="people.xml" Id="rId30" /><Relationship Type="http://schemas.openxmlformats.org/officeDocument/2006/relationships/image" Target="/media/imageb.png" Id="R1c9f5cbeca96482b" /><Relationship Type="http://schemas.openxmlformats.org/officeDocument/2006/relationships/image" Target="/media/imagec.png" Id="Re7edc66a43eb472c" /><Relationship Type="http://schemas.openxmlformats.org/officeDocument/2006/relationships/image" Target="/media/imaged.png" Id="R02614cbade3e4e20" /><Relationship Type="http://schemas.openxmlformats.org/officeDocument/2006/relationships/image" Target="/media/imagee.png" Id="R1a3d0163f9cf40f4" /><Relationship Type="http://schemas.openxmlformats.org/officeDocument/2006/relationships/image" Target="/media/imagef.png" Id="Re3ed28d5f50a475a" /><Relationship Type="http://schemas.openxmlformats.org/officeDocument/2006/relationships/image" Target="/media/image10.png" Id="Rbd4da2d4a2a14ce9" /><Relationship Type="http://schemas.openxmlformats.org/officeDocument/2006/relationships/image" Target="/media/image11.png" Id="R5cc34b6a1f3040e3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BCF61-B0FC-448C-9DC1-F6C6C167E63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Retório XPTO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Costa</dc:creator>
  <keywords/>
  <lastModifiedBy>Hugo Sousa (1170610)</lastModifiedBy>
  <revision>136</revision>
  <lastPrinted>2002-05-12T05:16:00.0000000Z</lastPrinted>
  <dcterms:created xsi:type="dcterms:W3CDTF">2020-03-18T01:58:00.0000000Z</dcterms:created>
  <dcterms:modified xsi:type="dcterms:W3CDTF">2020-03-24T08:15:51.5262489Z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</Properties>
</file>